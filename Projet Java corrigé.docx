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5DF5" w14:textId="77777777" w:rsidR="00433B0C" w:rsidRDefault="00873499" w:rsidP="00873499">
      <w:pPr>
        <w:pStyle w:val="Titre"/>
      </w:pPr>
      <w:r>
        <w:t>Projet informatique intégré</w:t>
      </w:r>
    </w:p>
    <w:p w14:paraId="326B4D8E" w14:textId="77777777" w:rsidR="00873499" w:rsidRPr="00873499" w:rsidRDefault="00873499" w:rsidP="00873499">
      <w:pPr>
        <w:pStyle w:val="Titre1"/>
      </w:pPr>
      <w:r>
        <w:t>Présentation du domaine d’application</w:t>
      </w:r>
    </w:p>
    <w:p w14:paraId="598B1A59" w14:textId="77777777" w:rsidR="008A5CA4" w:rsidRDefault="008A5CA4" w:rsidP="008A5CA4">
      <w:pPr>
        <w:spacing w:after="0"/>
      </w:pPr>
      <w:r>
        <w:t>Dans l’idée de créer un bar à cafés, une borne sera utilisée pour permettre aux clients d’effectuer leurs commandes. Notre application aura comme fonctionnalités les suivantes :</w:t>
      </w:r>
    </w:p>
    <w:p w14:paraId="487EB966" w14:textId="77777777" w:rsidR="008A5CA4" w:rsidRDefault="008A5CA4" w:rsidP="008A5CA4">
      <w:pPr>
        <w:pStyle w:val="Paragraphedeliste"/>
        <w:numPr>
          <w:ilvl w:val="0"/>
          <w:numId w:val="1"/>
        </w:numPr>
      </w:pPr>
      <w:proofErr w:type="gramStart"/>
      <w:r>
        <w:t>la</w:t>
      </w:r>
      <w:proofErr w:type="gramEnd"/>
      <w:r>
        <w:t xml:space="preserve"> commande de cafés (avec des ajouts possibles, nommés </w:t>
      </w:r>
      <w:proofErr w:type="spellStart"/>
      <w:r w:rsidRPr="008A5CA4">
        <w:rPr>
          <w:i/>
          <w:iCs/>
        </w:rPr>
        <w:t>toppings</w:t>
      </w:r>
      <w:proofErr w:type="spellEnd"/>
      <w:r w:rsidRPr="008A5CA4">
        <w:rPr>
          <w:i/>
          <w:iCs/>
        </w:rPr>
        <w:t>,</w:t>
      </w:r>
      <w:r>
        <w:t xml:space="preserve"> pour permettre un choix un peu plus personnel)</w:t>
      </w:r>
      <w:r w:rsidR="00433B0C">
        <w:t>,</w:t>
      </w:r>
    </w:p>
    <w:p w14:paraId="409B5B91" w14:textId="77777777" w:rsidR="008A5CA4" w:rsidRDefault="008A5CA4" w:rsidP="008A5CA4">
      <w:pPr>
        <w:pStyle w:val="Paragraphedeliste"/>
        <w:numPr>
          <w:ilvl w:val="0"/>
          <w:numId w:val="1"/>
        </w:numPr>
      </w:pPr>
      <w:proofErr w:type="gramStart"/>
      <w:r>
        <w:t>un</w:t>
      </w:r>
      <w:proofErr w:type="gramEnd"/>
      <w:r>
        <w:t xml:space="preserve"> système de carte de fidélité reprenant certains avantages (permettant d’avoir un formulaire d’ajout/modification/suppression du client)</w:t>
      </w:r>
      <w:r w:rsidR="00433B0C">
        <w:t>,</w:t>
      </w:r>
    </w:p>
    <w:p w14:paraId="23149787" w14:textId="77777777" w:rsidR="00583C70" w:rsidRDefault="0000326E" w:rsidP="008A5CA4">
      <w:pPr>
        <w:pStyle w:val="Paragraphedeliste"/>
        <w:numPr>
          <w:ilvl w:val="0"/>
          <w:numId w:val="1"/>
        </w:numPr>
      </w:pPr>
      <w:r>
        <w:rPr>
          <w:noProof/>
        </w:rPr>
        <mc:AlternateContent>
          <mc:Choice Requires="wpi">
            <w:drawing>
              <wp:anchor distT="0" distB="0" distL="114300" distR="114300" simplePos="0" relativeHeight="251659264" behindDoc="0" locked="0" layoutInCell="1" allowOverlap="1" wp14:anchorId="3B2D6078" wp14:editId="56DAB5BB">
                <wp:simplePos x="0" y="0"/>
                <wp:positionH relativeFrom="column">
                  <wp:posOffset>2565013</wp:posOffset>
                </wp:positionH>
                <wp:positionV relativeFrom="paragraph">
                  <wp:posOffset>78783</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B7073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200.55pt;margin-top:4.8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">
                <v:imagedata r:id="rId8" o:title=""/>
              </v:shape>
            </w:pict>
          </mc:Fallback>
        </mc:AlternateContent>
      </w:r>
      <w:proofErr w:type="gramStart"/>
      <w:r w:rsidR="008A5CA4">
        <w:t>un</w:t>
      </w:r>
      <w:proofErr w:type="gramEnd"/>
      <w:r w:rsidR="008A5CA4">
        <w:t xml:space="preserve"> système de gestion des stocks pour le café, les </w:t>
      </w:r>
      <w:proofErr w:type="spellStart"/>
      <w:r w:rsidR="008A5CA4">
        <w:t>toppings</w:t>
      </w:r>
      <w:proofErr w:type="spellEnd"/>
      <w:r w:rsidR="008A5CA4">
        <w:t xml:space="preserve"> ainsi que les différents accompagnements</w:t>
      </w:r>
      <w:r w:rsidR="00433B0C">
        <w:t>,</w:t>
      </w:r>
    </w:p>
    <w:p w14:paraId="6805E551" w14:textId="77777777" w:rsidR="008515BD" w:rsidRDefault="0000326E" w:rsidP="008A5CA4">
      <w:pPr>
        <w:pStyle w:val="Paragraphedeliste"/>
        <w:numPr>
          <w:ilvl w:val="0"/>
          <w:numId w:val="1"/>
        </w:numPr>
      </w:pPr>
      <w:proofErr w:type="gramStart"/>
      <w:r>
        <w:t>une</w:t>
      </w:r>
      <w:proofErr w:type="gramEnd"/>
      <w:r>
        <w:t xml:space="preserve"> gestion des employés.</w:t>
      </w:r>
    </w:p>
    <w:p w14:paraId="453B3502" w14:textId="77777777" w:rsidR="00433B0C" w:rsidRDefault="00433B0C" w:rsidP="00433B0C">
      <w:r>
        <w:t xml:space="preserve">Les commandes sont sauvegardées dans la base de données pour permettre aux clients de repasser une commande faite précédemment. Si le client décide de supprimer </w:t>
      </w:r>
      <w:r w:rsidRPr="003A4C48">
        <w:rPr>
          <w:highlight w:val="yellow"/>
          <w:rPrChange w:id="0" w:author="Cha B" w:date="2020-03-31T08:40:00Z">
            <w:rPr/>
          </w:rPrChange>
        </w:rPr>
        <w:t>sont</w:t>
      </w:r>
      <w:r>
        <w:t xml:space="preserve"> compte, ses commandes sont tout de même gardées pour pouvoir effectuer des statistiques chez le manager.</w:t>
      </w:r>
    </w:p>
    <w:p w14:paraId="0B6D6CBD" w14:textId="77777777" w:rsidR="00433B0C" w:rsidRDefault="00433B0C" w:rsidP="00433B0C">
      <w:r>
        <w:t>Lorsque le stock de certains produits est vide, ceux-ci ne sont plus disponibles comme choix de commande ; ce système permet de faire le calcul de prix en tenant compte des avantages de la carte de fidélité. Le système de gestion des stocks permet d’ajouter des nouveaux cafés, d’en supprimer et d’en mettre à jour.</w:t>
      </w:r>
    </w:p>
    <w:p w14:paraId="7FF14E6C" w14:textId="77777777" w:rsidR="00873499" w:rsidRDefault="00433B0C" w:rsidP="00433B0C">
      <w:pPr>
        <w:sectPr w:rsidR="00873499">
          <w:headerReference w:type="default" r:id="rId9"/>
          <w:footerReference w:type="default" r:id="rId10"/>
          <w:pgSz w:w="11906" w:h="16838"/>
          <w:pgMar w:top="1417" w:right="1417" w:bottom="1417" w:left="1417" w:header="708" w:footer="708" w:gutter="0"/>
          <w:cols w:space="708"/>
          <w:docGrid w:linePitch="360"/>
        </w:sectPr>
      </w:pPr>
      <w:r>
        <w:t>Les employés peuvent gérer les stocks, les clients, ainsi que les horaires de leurs subalternes s’ils sont manager. Un formulaire de gestion des employés sera créé pour les managers afin d’effectuer les tâches de création, de suppression et de modification des employés.</w:t>
      </w:r>
    </w:p>
    <w:p w14:paraId="675A752D" w14:textId="77777777" w:rsidR="00873499" w:rsidRDefault="00873499" w:rsidP="00873499">
      <w:pPr>
        <w:pStyle w:val="Titre1"/>
      </w:pPr>
      <w:r>
        <w:lastRenderedPageBreak/>
        <w:t>Schéma entités-associations</w:t>
      </w:r>
    </w:p>
    <w:p w14:paraId="144E2793" w14:textId="77777777" w:rsidR="00873499" w:rsidRDefault="00873499" w:rsidP="00873499">
      <w:pPr>
        <w:jc w:val="center"/>
      </w:pPr>
      <w:r>
        <w:rPr>
          <w:noProof/>
        </w:rPr>
        <w:drawing>
          <wp:inline distT="0" distB="0" distL="0" distR="0" wp14:anchorId="1F7AB47B" wp14:editId="57758C3D">
            <wp:extent cx="6767843" cy="536138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EA.png"/>
                    <pic:cNvPicPr/>
                  </pic:nvPicPr>
                  <pic:blipFill>
                    <a:blip r:embed="rId11">
                      <a:extLst>
                        <a:ext uri="{28A0092B-C50C-407E-A947-70E740481C1C}">
                          <a14:useLocalDpi xmlns:a14="http://schemas.microsoft.com/office/drawing/2010/main" val="0"/>
                        </a:ext>
                      </a:extLst>
                    </a:blip>
                    <a:stretch>
                      <a:fillRect/>
                    </a:stretch>
                  </pic:blipFill>
                  <pic:spPr>
                    <a:xfrm>
                      <a:off x="0" y="0"/>
                      <a:ext cx="6767843" cy="5361382"/>
                    </a:xfrm>
                    <a:prstGeom prst="rect">
                      <a:avLst/>
                    </a:prstGeom>
                  </pic:spPr>
                </pic:pic>
              </a:graphicData>
            </a:graphic>
          </wp:inline>
        </w:drawing>
      </w:r>
      <w:r>
        <w:br w:type="page"/>
      </w:r>
    </w:p>
    <w:p w14:paraId="1550FF48" w14:textId="77777777" w:rsidR="00873499" w:rsidRDefault="00873499" w:rsidP="00873499">
      <w:pPr>
        <w:pStyle w:val="Titre1"/>
      </w:pPr>
      <w:r>
        <w:rPr>
          <w:noProof/>
        </w:rPr>
        <w:lastRenderedPageBreak/>
        <w:drawing>
          <wp:anchor distT="0" distB="0" distL="114300" distR="114300" simplePos="0" relativeHeight="251660288" behindDoc="0" locked="0" layoutInCell="1" allowOverlap="1" wp14:anchorId="31DFBF95" wp14:editId="73B89A0A">
            <wp:simplePos x="0" y="0"/>
            <wp:positionH relativeFrom="margin">
              <wp:posOffset>-570865</wp:posOffset>
            </wp:positionH>
            <wp:positionV relativeFrom="paragraph">
              <wp:posOffset>314960</wp:posOffset>
            </wp:positionV>
            <wp:extent cx="10028555" cy="493966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é.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28555" cy="4939665"/>
                    </a:xfrm>
                    <a:prstGeom prst="rect">
                      <a:avLst/>
                    </a:prstGeom>
                  </pic:spPr>
                </pic:pic>
              </a:graphicData>
            </a:graphic>
            <wp14:sizeRelH relativeFrom="margin">
              <wp14:pctWidth>0</wp14:pctWidth>
            </wp14:sizeRelH>
            <wp14:sizeRelV relativeFrom="margin">
              <wp14:pctHeight>0</wp14:pctHeight>
            </wp14:sizeRelV>
          </wp:anchor>
        </w:drawing>
      </w:r>
      <w:r>
        <w:t>Schéma entités-relations</w:t>
      </w:r>
    </w:p>
    <w:p w14:paraId="2A3F7AE0" w14:textId="77777777" w:rsidR="00583C70" w:rsidRDefault="00583C70" w:rsidP="00583C70"/>
    <w:p w14:paraId="784CA073" w14:textId="2DB23F9F" w:rsidR="00583C70" w:rsidRDefault="00583C70" w:rsidP="00583C70">
      <w:pPr>
        <w:pStyle w:val="Titre1"/>
      </w:pPr>
      <w:r>
        <w:lastRenderedPageBreak/>
        <w:t>Schéma logique des tables</w:t>
      </w:r>
    </w:p>
    <w:p w14:paraId="0231B193" w14:textId="22134EBC" w:rsidR="00583C70" w:rsidRPr="00583C70" w:rsidRDefault="00583C70" w:rsidP="00583C70">
      <w:pPr>
        <w:jc w:val="center"/>
      </w:pPr>
      <w:r>
        <w:rPr>
          <w:noProof/>
        </w:rPr>
        <w:drawing>
          <wp:inline distT="0" distB="0" distL="0" distR="0" wp14:anchorId="59C04C7A" wp14:editId="2BC8DBA5">
            <wp:extent cx="6374921" cy="5419161"/>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logique relationnel.png"/>
                    <pic:cNvPicPr/>
                  </pic:nvPicPr>
                  <pic:blipFill>
                    <a:blip r:embed="rId13">
                      <a:extLst>
                        <a:ext uri="{28A0092B-C50C-407E-A947-70E740481C1C}">
                          <a14:useLocalDpi xmlns:a14="http://schemas.microsoft.com/office/drawing/2010/main" val="0"/>
                        </a:ext>
                      </a:extLst>
                    </a:blip>
                    <a:stretch>
                      <a:fillRect/>
                    </a:stretch>
                  </pic:blipFill>
                  <pic:spPr>
                    <a:xfrm>
                      <a:off x="0" y="0"/>
                      <a:ext cx="6387486" cy="5429842"/>
                    </a:xfrm>
                    <a:prstGeom prst="rect">
                      <a:avLst/>
                    </a:prstGeom>
                  </pic:spPr>
                </pic:pic>
              </a:graphicData>
            </a:graphic>
          </wp:inline>
        </w:drawing>
      </w:r>
    </w:p>
    <w:p w14:paraId="47760807" w14:textId="18EDB226" w:rsidR="00583C70" w:rsidRDefault="00583C70" w:rsidP="00583C70">
      <w:pPr>
        <w:pStyle w:val="Titre1"/>
      </w:pPr>
      <w:r>
        <w:lastRenderedPageBreak/>
        <w:t>Spécification des tables</w:t>
      </w:r>
      <w:ins w:id="1" w:author="Cha B" w:date="2020-03-31T08:46:00Z">
        <w:r w:rsidR="003A4C48">
          <w:t xml:space="preserve"> </w:t>
        </w:r>
        <w:r w:rsidR="003A4C48" w:rsidRPr="00737B8D">
          <w:rPr>
            <w:highlight w:val="yellow"/>
            <w:rPrChange w:id="2" w:author="Aurélie Bodart" w:date="2020-03-31T18:16:00Z">
              <w:rPr/>
            </w:rPrChange>
          </w:rPr>
          <w:t>ajouter les clés étrangères</w:t>
        </w:r>
      </w:ins>
      <w:ins w:id="3" w:author="Cha B" w:date="2020-03-31T08:49:00Z">
        <w:r w:rsidR="003A4C48" w:rsidRPr="00737B8D">
          <w:rPr>
            <w:highlight w:val="yellow"/>
            <w:rPrChange w:id="4" w:author="Aurélie Bodart" w:date="2020-03-31T18:16:00Z">
              <w:rPr/>
            </w:rPrChange>
          </w:rPr>
          <w:t xml:space="preserve"> pour toutes les tables</w:t>
        </w:r>
      </w:ins>
    </w:p>
    <w:p w14:paraId="161EE1CF" w14:textId="77777777" w:rsidR="00583C70" w:rsidRDefault="00583C70" w:rsidP="00583C70">
      <w:pPr>
        <w:pStyle w:val="Titre2"/>
      </w:pPr>
      <w:r>
        <w:t>User</w:t>
      </w:r>
    </w:p>
    <w:p w14:paraId="39C98DBA" w14:textId="77777777" w:rsidR="00583C70" w:rsidRDefault="00583C70" w:rsidP="00583C70">
      <w:r>
        <w:t>S</w:t>
      </w:r>
      <w:r w:rsidRPr="00365EF8">
        <w:t xml:space="preserve">uperclasse de </w:t>
      </w:r>
      <w:r>
        <w:t>client</w:t>
      </w:r>
      <w:r w:rsidRPr="00365EF8">
        <w:t xml:space="preserve"> et </w:t>
      </w:r>
      <w:r>
        <w:t>e</w:t>
      </w:r>
      <w:r w:rsidRPr="00365EF8">
        <w:t>mploy</w:t>
      </w:r>
      <w:r>
        <w:t>é.</w:t>
      </w:r>
    </w:p>
    <w:tbl>
      <w:tblPr>
        <w:tblStyle w:val="TableauGrille2"/>
        <w:tblW w:w="5000" w:type="pct"/>
        <w:tblLook w:val="04A0" w:firstRow="1" w:lastRow="0" w:firstColumn="1" w:lastColumn="0" w:noHBand="0" w:noVBand="1"/>
      </w:tblPr>
      <w:tblGrid>
        <w:gridCol w:w="2353"/>
        <w:gridCol w:w="1557"/>
        <w:gridCol w:w="1720"/>
        <w:gridCol w:w="8374"/>
      </w:tblGrid>
      <w:tr w:rsidR="00583C70" w14:paraId="0018D723" w14:textId="77777777" w:rsidTr="00583C7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044EF603" w14:textId="77777777" w:rsidR="00583C70" w:rsidRDefault="00583C70" w:rsidP="00583C70">
            <w:r>
              <w:t>Nom</w:t>
            </w:r>
          </w:p>
        </w:tc>
        <w:tc>
          <w:tcPr>
            <w:tcW w:w="556" w:type="pct"/>
          </w:tcPr>
          <w:p w14:paraId="6440719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1753411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1" w:type="pct"/>
          </w:tcPr>
          <w:p w14:paraId="6FF4096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8C5601A" w14:textId="77777777" w:rsidTr="00583C7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40207CB" w14:textId="77777777" w:rsidR="00583C70" w:rsidRDefault="00583C70" w:rsidP="00583C70">
            <w:proofErr w:type="spellStart"/>
            <w:r>
              <w:t>UserID</w:t>
            </w:r>
            <w:proofErr w:type="spellEnd"/>
          </w:p>
        </w:tc>
        <w:tc>
          <w:tcPr>
            <w:tcW w:w="556" w:type="pct"/>
          </w:tcPr>
          <w:p w14:paraId="6CF1EB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17EF5AD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547D5F7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de la table.</w:t>
            </w:r>
          </w:p>
        </w:tc>
      </w:tr>
      <w:tr w:rsidR="00583C70" w14:paraId="0C370B89" w14:textId="77777777" w:rsidTr="00583C70">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704C4E5" w14:textId="77777777" w:rsidR="00583C70" w:rsidRDefault="00583C70" w:rsidP="00583C70">
            <w:proofErr w:type="spellStart"/>
            <w:r>
              <w:t>LastName</w:t>
            </w:r>
            <w:proofErr w:type="spellEnd"/>
          </w:p>
        </w:tc>
        <w:tc>
          <w:tcPr>
            <w:tcW w:w="556" w:type="pct"/>
          </w:tcPr>
          <w:p w14:paraId="0D02844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3499274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7285A5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famille de la personne.</w:t>
            </w:r>
          </w:p>
        </w:tc>
      </w:tr>
      <w:tr w:rsidR="00583C70" w14:paraId="717A417E" w14:textId="77777777" w:rsidTr="00583C7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6C23AB2" w14:textId="77777777" w:rsidR="00583C70" w:rsidRDefault="00583C70" w:rsidP="00583C70">
            <w:proofErr w:type="spellStart"/>
            <w:r>
              <w:t>FirstName</w:t>
            </w:r>
            <w:proofErr w:type="spellEnd"/>
          </w:p>
        </w:tc>
        <w:tc>
          <w:tcPr>
            <w:tcW w:w="556" w:type="pct"/>
          </w:tcPr>
          <w:p w14:paraId="545293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7EFC46A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2F30780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Prénom de la personne.</w:t>
            </w:r>
          </w:p>
        </w:tc>
      </w:tr>
      <w:tr w:rsidR="00583C70" w14:paraId="51518866" w14:textId="77777777" w:rsidTr="00583C70">
        <w:trPr>
          <w:trHeight w:val="309"/>
        </w:trPr>
        <w:tc>
          <w:tcPr>
            <w:cnfStyle w:val="001000000000" w:firstRow="0" w:lastRow="0" w:firstColumn="1" w:lastColumn="0" w:oddVBand="0" w:evenVBand="0" w:oddHBand="0" w:evenHBand="0" w:firstRowFirstColumn="0" w:firstRowLastColumn="0" w:lastRowFirstColumn="0" w:lastRowLastColumn="0"/>
            <w:tcW w:w="840" w:type="pct"/>
          </w:tcPr>
          <w:p w14:paraId="7A2F7681" w14:textId="77777777" w:rsidR="00583C70" w:rsidRDefault="00583C70" w:rsidP="00583C70">
            <w:proofErr w:type="spellStart"/>
            <w:r>
              <w:t>SecondName</w:t>
            </w:r>
            <w:proofErr w:type="spellEnd"/>
          </w:p>
        </w:tc>
        <w:tc>
          <w:tcPr>
            <w:tcW w:w="556" w:type="pct"/>
          </w:tcPr>
          <w:p w14:paraId="09E23D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754D35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91" w:type="pct"/>
          </w:tcPr>
          <w:p w14:paraId="1C3C533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Deuxième prénom de la personne s’il en a un.</w:t>
            </w:r>
          </w:p>
        </w:tc>
      </w:tr>
      <w:tr w:rsidR="00583C70" w14:paraId="0CB5FB8C" w14:textId="77777777" w:rsidTr="00583C7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FEA90F7" w14:textId="77777777" w:rsidR="00583C70" w:rsidRDefault="00583C70" w:rsidP="00583C70">
            <w:proofErr w:type="spellStart"/>
            <w:r>
              <w:t>MaidenName</w:t>
            </w:r>
            <w:proofErr w:type="spellEnd"/>
          </w:p>
        </w:tc>
        <w:tc>
          <w:tcPr>
            <w:tcW w:w="556" w:type="pct"/>
          </w:tcPr>
          <w:p w14:paraId="24C81A6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BA92CD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91" w:type="pct"/>
          </w:tcPr>
          <w:p w14:paraId="14293A8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 de jeune fille de l’utilisatrice si elle veut le renseigner.</w:t>
            </w:r>
          </w:p>
        </w:tc>
      </w:tr>
      <w:tr w:rsidR="00583C70" w14:paraId="1F3ED101" w14:textId="77777777" w:rsidTr="00583C70">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C7FE26E" w14:textId="77777777" w:rsidR="00583C70" w:rsidRDefault="00583C70" w:rsidP="00583C70">
            <w:proofErr w:type="spellStart"/>
            <w:r>
              <w:t>BirthDate</w:t>
            </w:r>
            <w:proofErr w:type="spellEnd"/>
          </w:p>
        </w:tc>
        <w:tc>
          <w:tcPr>
            <w:tcW w:w="556" w:type="pct"/>
          </w:tcPr>
          <w:p w14:paraId="111E75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14" w:type="pct"/>
          </w:tcPr>
          <w:p w14:paraId="587FF3F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3FBF0C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naissance de la personne.</w:t>
            </w:r>
          </w:p>
        </w:tc>
      </w:tr>
      <w:tr w:rsidR="00583C70" w14:paraId="538CC7FF" w14:textId="77777777" w:rsidTr="00583C7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47E4CB42" w14:textId="77777777" w:rsidR="00583C70" w:rsidRDefault="00583C70" w:rsidP="00583C70">
            <w:proofErr w:type="spellStart"/>
            <w:r>
              <w:t>StreetName</w:t>
            </w:r>
            <w:proofErr w:type="spellEnd"/>
          </w:p>
        </w:tc>
        <w:tc>
          <w:tcPr>
            <w:tcW w:w="556" w:type="pct"/>
          </w:tcPr>
          <w:p w14:paraId="2F56902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6E4CE3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32C891C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et rue de la personne.</w:t>
            </w:r>
          </w:p>
        </w:tc>
      </w:tr>
      <w:tr w:rsidR="00583C70" w14:paraId="6E0833B4" w14:textId="77777777" w:rsidTr="00583C70">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5AE15987" w14:textId="77777777" w:rsidR="00583C70" w:rsidRDefault="00583C70" w:rsidP="00583C70">
            <w:r>
              <w:t>Email</w:t>
            </w:r>
          </w:p>
        </w:tc>
        <w:tc>
          <w:tcPr>
            <w:tcW w:w="556" w:type="pct"/>
          </w:tcPr>
          <w:p w14:paraId="12346C5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002DB0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73D92FB5"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Adresse mail de la personne.</w:t>
            </w:r>
          </w:p>
        </w:tc>
      </w:tr>
      <w:tr w:rsidR="00583C70" w14:paraId="6E72594D" w14:textId="77777777" w:rsidTr="00583C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40" w:type="pct"/>
          </w:tcPr>
          <w:p w14:paraId="4BB47FD8" w14:textId="77777777" w:rsidR="00583C70" w:rsidRDefault="00583C70" w:rsidP="00583C70">
            <w:proofErr w:type="spellStart"/>
            <w:r>
              <w:t>PhoneNumber</w:t>
            </w:r>
            <w:proofErr w:type="spellEnd"/>
          </w:p>
        </w:tc>
        <w:tc>
          <w:tcPr>
            <w:tcW w:w="556" w:type="pct"/>
          </w:tcPr>
          <w:p w14:paraId="66995A4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2428792F"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3FBDC66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de téléphone de la personne.</w:t>
            </w:r>
          </w:p>
        </w:tc>
      </w:tr>
      <w:tr w:rsidR="00583C70" w14:paraId="57369837" w14:textId="77777777" w:rsidTr="00583C70">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3D8DC07" w14:textId="77777777" w:rsidR="00583C70" w:rsidRDefault="00583C70" w:rsidP="00583C70">
            <w:proofErr w:type="spellStart"/>
            <w:r>
              <w:t>Gender</w:t>
            </w:r>
            <w:proofErr w:type="spellEnd"/>
          </w:p>
        </w:tc>
        <w:tc>
          <w:tcPr>
            <w:tcW w:w="556" w:type="pct"/>
          </w:tcPr>
          <w:p w14:paraId="217DD88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3E880A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399D00D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Genre de la personne.</w:t>
            </w:r>
          </w:p>
        </w:tc>
      </w:tr>
    </w:tbl>
    <w:p w14:paraId="647A5AD5" w14:textId="77777777" w:rsidR="00583C70" w:rsidRDefault="00583C70" w:rsidP="00583C70">
      <w:pPr>
        <w:pStyle w:val="Titre2"/>
      </w:pPr>
      <w:proofErr w:type="spellStart"/>
      <w:r>
        <w:t>Locality</w:t>
      </w:r>
      <w:proofErr w:type="spellEnd"/>
    </w:p>
    <w:tbl>
      <w:tblPr>
        <w:tblStyle w:val="TableauGrille2"/>
        <w:tblW w:w="5000" w:type="pct"/>
        <w:tblLook w:val="04A0" w:firstRow="1" w:lastRow="0" w:firstColumn="1" w:lastColumn="0" w:noHBand="0" w:noVBand="1"/>
      </w:tblPr>
      <w:tblGrid>
        <w:gridCol w:w="2350"/>
        <w:gridCol w:w="1557"/>
        <w:gridCol w:w="1720"/>
        <w:gridCol w:w="8377"/>
      </w:tblGrid>
      <w:tr w:rsidR="00583C70" w14:paraId="5AAA8921" w14:textId="77777777" w:rsidTr="00583C7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44FB89F3" w14:textId="77777777" w:rsidR="00583C70" w:rsidRDefault="00583C70" w:rsidP="00583C70">
            <w:r>
              <w:t>Nom</w:t>
            </w:r>
          </w:p>
        </w:tc>
        <w:tc>
          <w:tcPr>
            <w:tcW w:w="556" w:type="pct"/>
          </w:tcPr>
          <w:p w14:paraId="00E810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61D4E8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1" w:type="pct"/>
          </w:tcPr>
          <w:p w14:paraId="3FE8A26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6DC76B4" w14:textId="77777777" w:rsidTr="00583C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5B5B96AC" w14:textId="77777777" w:rsidR="00583C70" w:rsidRDefault="00583C70" w:rsidP="00583C70">
            <w:proofErr w:type="spellStart"/>
            <w:r>
              <w:t>PostalCode</w:t>
            </w:r>
            <w:proofErr w:type="spellEnd"/>
          </w:p>
        </w:tc>
        <w:tc>
          <w:tcPr>
            <w:tcW w:w="556" w:type="pct"/>
          </w:tcPr>
          <w:p w14:paraId="63B01C9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76460AC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78191F8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Code postal à 4 chiffres (on se limite à la Belgique).</w:t>
            </w:r>
          </w:p>
        </w:tc>
      </w:tr>
      <w:tr w:rsidR="00583C70" w14:paraId="3F1202F2" w14:textId="77777777" w:rsidTr="00583C70">
        <w:trPr>
          <w:trHeight w:val="264"/>
        </w:trPr>
        <w:tc>
          <w:tcPr>
            <w:cnfStyle w:val="001000000000" w:firstRow="0" w:lastRow="0" w:firstColumn="1" w:lastColumn="0" w:oddVBand="0" w:evenVBand="0" w:oddHBand="0" w:evenHBand="0" w:firstRowFirstColumn="0" w:firstRowLastColumn="0" w:lastRowFirstColumn="0" w:lastRowLastColumn="0"/>
            <w:tcW w:w="839" w:type="pct"/>
          </w:tcPr>
          <w:p w14:paraId="02C2DBCB" w14:textId="77777777" w:rsidR="00583C70" w:rsidRDefault="00583C70" w:rsidP="00583C70">
            <w:r>
              <w:t>City</w:t>
            </w:r>
          </w:p>
        </w:tc>
        <w:tc>
          <w:tcPr>
            <w:tcW w:w="556" w:type="pct"/>
          </w:tcPr>
          <w:p w14:paraId="0876ACB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BCD14F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15AA3D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la ville de résidence.</w:t>
            </w:r>
          </w:p>
        </w:tc>
      </w:tr>
    </w:tbl>
    <w:p w14:paraId="79D8092A" w14:textId="77777777" w:rsidR="00583C70" w:rsidRDefault="00583C70" w:rsidP="00583C70">
      <w:pPr>
        <w:pStyle w:val="Titre2"/>
        <w:rPr>
          <w:lang w:val="en-GB"/>
        </w:rPr>
      </w:pPr>
      <w:r>
        <w:rPr>
          <w:lang w:val="en-GB"/>
        </w:rPr>
        <w:t>Service</w:t>
      </w:r>
    </w:p>
    <w:tbl>
      <w:tblPr>
        <w:tblStyle w:val="TableauGrille2"/>
        <w:tblW w:w="5000" w:type="pct"/>
        <w:tblLook w:val="04A0" w:firstRow="1" w:lastRow="0" w:firstColumn="1" w:lastColumn="0" w:noHBand="0" w:noVBand="1"/>
      </w:tblPr>
      <w:tblGrid>
        <w:gridCol w:w="2324"/>
        <w:gridCol w:w="1849"/>
        <w:gridCol w:w="1930"/>
        <w:gridCol w:w="7901"/>
      </w:tblGrid>
      <w:tr w:rsidR="00583C70" w14:paraId="783672A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6FE48704" w14:textId="77777777" w:rsidR="00583C70" w:rsidRDefault="00583C70" w:rsidP="00583C70">
            <w:r>
              <w:t>Nom</w:t>
            </w:r>
          </w:p>
        </w:tc>
        <w:tc>
          <w:tcPr>
            <w:tcW w:w="660" w:type="pct"/>
          </w:tcPr>
          <w:p w14:paraId="2D1CA0E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9" w:type="pct"/>
          </w:tcPr>
          <w:p w14:paraId="3E55D93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21" w:type="pct"/>
          </w:tcPr>
          <w:p w14:paraId="7E7C0E1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13C04C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5BD893AE" w14:textId="77777777" w:rsidR="00583C70" w:rsidRDefault="00583C70" w:rsidP="00583C70">
            <w:proofErr w:type="spellStart"/>
            <w:r>
              <w:t>ServiceID</w:t>
            </w:r>
            <w:proofErr w:type="spellEnd"/>
          </w:p>
        </w:tc>
        <w:tc>
          <w:tcPr>
            <w:tcW w:w="660" w:type="pct"/>
          </w:tcPr>
          <w:p w14:paraId="1EA66A8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9" w:type="pct"/>
          </w:tcPr>
          <w:p w14:paraId="7151A19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63B13B4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tranche horaire de travail.</w:t>
            </w:r>
          </w:p>
        </w:tc>
      </w:tr>
      <w:tr w:rsidR="00583C70" w14:paraId="2C5926DB" w14:textId="77777777" w:rsidTr="00583C70">
        <w:tc>
          <w:tcPr>
            <w:cnfStyle w:val="001000000000" w:firstRow="0" w:lastRow="0" w:firstColumn="1" w:lastColumn="0" w:oddVBand="0" w:evenVBand="0" w:oddHBand="0" w:evenHBand="0" w:firstRowFirstColumn="0" w:firstRowLastColumn="0" w:lastRowFirstColumn="0" w:lastRowLastColumn="0"/>
            <w:tcW w:w="830" w:type="pct"/>
          </w:tcPr>
          <w:p w14:paraId="168F6AE2" w14:textId="77777777" w:rsidR="00583C70" w:rsidRDefault="00583C70" w:rsidP="00583C70">
            <w:proofErr w:type="spellStart"/>
            <w:r>
              <w:t>StartTime</w:t>
            </w:r>
            <w:proofErr w:type="spellEnd"/>
          </w:p>
        </w:tc>
        <w:tc>
          <w:tcPr>
            <w:tcW w:w="660" w:type="pct"/>
          </w:tcPr>
          <w:p w14:paraId="17042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Timestamp</w:t>
            </w:r>
          </w:p>
        </w:tc>
        <w:tc>
          <w:tcPr>
            <w:tcW w:w="689" w:type="pct"/>
          </w:tcPr>
          <w:p w14:paraId="14BA4C0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21" w:type="pct"/>
          </w:tcPr>
          <w:p w14:paraId="4A0491C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et heure de début du service.</w:t>
            </w:r>
          </w:p>
        </w:tc>
      </w:tr>
      <w:tr w:rsidR="00583C70" w14:paraId="5927E73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733475CC" w14:textId="77777777" w:rsidR="00583C70" w:rsidRDefault="00583C70" w:rsidP="00583C70">
            <w:proofErr w:type="spellStart"/>
            <w:r>
              <w:t>EndTime</w:t>
            </w:r>
            <w:proofErr w:type="spellEnd"/>
          </w:p>
        </w:tc>
        <w:tc>
          <w:tcPr>
            <w:tcW w:w="660" w:type="pct"/>
          </w:tcPr>
          <w:p w14:paraId="3E9815E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Timestamp</w:t>
            </w:r>
          </w:p>
        </w:tc>
        <w:tc>
          <w:tcPr>
            <w:tcW w:w="689" w:type="pct"/>
          </w:tcPr>
          <w:p w14:paraId="6B8E51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4DD4009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et heure de fin du service.</w:t>
            </w:r>
          </w:p>
        </w:tc>
      </w:tr>
    </w:tbl>
    <w:p w14:paraId="6A9EABD3" w14:textId="77777777" w:rsidR="00583C70" w:rsidRDefault="00583C70" w:rsidP="00583C70">
      <w:pPr>
        <w:pStyle w:val="Titre2"/>
        <w:rPr>
          <w:lang w:val="en-GB"/>
        </w:rPr>
      </w:pPr>
      <w:r w:rsidRPr="00B41A67">
        <w:rPr>
          <w:lang w:val="en-GB"/>
        </w:rPr>
        <w:t>Assig</w:t>
      </w:r>
      <w:r>
        <w:rPr>
          <w:lang w:val="en-GB"/>
        </w:rPr>
        <w:t>nment</w:t>
      </w:r>
    </w:p>
    <w:tbl>
      <w:tblPr>
        <w:tblStyle w:val="TableauGrille2"/>
        <w:tblW w:w="5000" w:type="pct"/>
        <w:tblLook w:val="04A0" w:firstRow="1" w:lastRow="0" w:firstColumn="1" w:lastColumn="0" w:noHBand="0" w:noVBand="1"/>
      </w:tblPr>
      <w:tblGrid>
        <w:gridCol w:w="2353"/>
        <w:gridCol w:w="1557"/>
        <w:gridCol w:w="1938"/>
        <w:gridCol w:w="8156"/>
      </w:tblGrid>
      <w:tr w:rsidR="00583C70" w14:paraId="31F7E4E4"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6432B430" w14:textId="77777777" w:rsidR="00583C70" w:rsidRDefault="00583C70" w:rsidP="00583C70">
            <w:r>
              <w:t>Nom</w:t>
            </w:r>
          </w:p>
        </w:tc>
        <w:tc>
          <w:tcPr>
            <w:tcW w:w="556" w:type="pct"/>
          </w:tcPr>
          <w:p w14:paraId="08377CE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53BFF0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058A9E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986074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0E14D5D3" w14:textId="77777777" w:rsidR="00583C70" w:rsidRDefault="00583C70" w:rsidP="00583C70">
            <w:proofErr w:type="spellStart"/>
            <w:r>
              <w:t>EmployeeID</w:t>
            </w:r>
            <w:proofErr w:type="spellEnd"/>
          </w:p>
        </w:tc>
        <w:tc>
          <w:tcPr>
            <w:tcW w:w="556" w:type="pct"/>
          </w:tcPr>
          <w:p w14:paraId="505BAE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684A324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0178273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w:t>
            </w:r>
          </w:p>
        </w:tc>
      </w:tr>
      <w:tr w:rsidR="00583C70" w14:paraId="7AD28D54"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5D230DF" w14:textId="77777777" w:rsidR="00583C70" w:rsidRDefault="00583C70" w:rsidP="00583C70">
            <w:proofErr w:type="spellStart"/>
            <w:r>
              <w:t>ServiceID</w:t>
            </w:r>
            <w:proofErr w:type="spellEnd"/>
          </w:p>
        </w:tc>
        <w:tc>
          <w:tcPr>
            <w:tcW w:w="556" w:type="pct"/>
          </w:tcPr>
          <w:p w14:paraId="0BA9A69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0669B97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0FBE6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w:t>
            </w:r>
          </w:p>
        </w:tc>
      </w:tr>
    </w:tbl>
    <w:p w14:paraId="5FC7E601" w14:textId="77777777" w:rsidR="00583C70" w:rsidRDefault="00583C70" w:rsidP="00583C70">
      <w:pPr>
        <w:pStyle w:val="Titre2"/>
      </w:pPr>
      <w:proofErr w:type="spellStart"/>
      <w:r>
        <w:lastRenderedPageBreak/>
        <w:t>Employee</w:t>
      </w:r>
      <w:proofErr w:type="spellEnd"/>
    </w:p>
    <w:p w14:paraId="12CFAFC6" w14:textId="0F9B3241" w:rsidR="00583C70" w:rsidRPr="00DC00D8" w:rsidRDefault="00583C70" w:rsidP="00583C70">
      <w:proofErr w:type="gramStart"/>
      <w:r>
        <w:t>La table employé</w:t>
      </w:r>
      <w:proofErr w:type="gramEnd"/>
      <w:r>
        <w:t xml:space="preserve"> permet d’avoir un formulaire. On pourra ajouter un nouvel employé dans la base de données lorsque celui-ci commence à travailler au </w:t>
      </w:r>
      <w:proofErr w:type="spellStart"/>
      <w:r>
        <w:t>Coff</w:t>
      </w:r>
      <w:proofErr w:type="spellEnd"/>
      <w:r>
        <w:t xml:space="preserve">-IG. Il sera possible de modifier son adresse, la date de fin de contrat s’il est prolongé par exemple. Lorsque le contrat est terminé, on supprime l’employé de la base de </w:t>
      </w:r>
      <w:proofErr w:type="gramStart"/>
      <w:r>
        <w:t>données</w:t>
      </w:r>
      <w:r w:rsidRPr="00AD208C">
        <w:rPr>
          <w:highlight w:val="yellow"/>
          <w:rPrChange w:id="5" w:author="Aurélie Bodart" w:date="2020-03-31T18:36:00Z">
            <w:rPr/>
          </w:rPrChange>
        </w:rPr>
        <w:t>.</w:t>
      </w:r>
      <w:ins w:id="6" w:author="Cha B" w:date="2020-03-31T08:49:00Z">
        <w:r w:rsidR="004447B3" w:rsidRPr="00AD208C">
          <w:rPr>
            <w:highlight w:val="yellow"/>
            <w:rPrChange w:id="7" w:author="Aurélie Bodart" w:date="2020-03-31T18:36:00Z">
              <w:rPr/>
            </w:rPrChange>
          </w:rPr>
          <w:t>(</w:t>
        </w:r>
        <w:proofErr w:type="gramEnd"/>
        <w:r w:rsidR="004447B3" w:rsidRPr="00AD208C">
          <w:rPr>
            <w:highlight w:val="yellow"/>
            <w:rPrChange w:id="8" w:author="Aurélie Bodart" w:date="2020-03-31T18:36:00Z">
              <w:rPr/>
            </w:rPrChange>
          </w:rPr>
          <w:t xml:space="preserve">Que se passe-t-il </w:t>
        </w:r>
      </w:ins>
      <w:ins w:id="9" w:author="Cha B" w:date="2020-03-31T08:53:00Z">
        <w:r w:rsidR="004447B3" w:rsidRPr="00AD208C">
          <w:rPr>
            <w:highlight w:val="yellow"/>
            <w:rPrChange w:id="10" w:author="Aurélie Bodart" w:date="2020-03-31T18:36:00Z">
              <w:rPr/>
            </w:rPrChange>
          </w:rPr>
          <w:t>dans les tables annexes ayant une clé étrangère vers</w:t>
        </w:r>
      </w:ins>
      <w:ins w:id="11" w:author="Cha B" w:date="2020-03-31T08:54:00Z">
        <w:r w:rsidR="004447B3" w:rsidRPr="00AD208C">
          <w:rPr>
            <w:highlight w:val="yellow"/>
            <w:rPrChange w:id="12" w:author="Aurélie Bodart" w:date="2020-03-31T18:36:00Z">
              <w:rPr/>
            </w:rPrChange>
          </w:rPr>
          <w:t xml:space="preserve"> l'employé supprimé ?)</w:t>
        </w:r>
      </w:ins>
    </w:p>
    <w:tbl>
      <w:tblPr>
        <w:tblStyle w:val="TableauGrille2"/>
        <w:tblW w:w="5000" w:type="pct"/>
        <w:tblLook w:val="04A0" w:firstRow="1" w:lastRow="0" w:firstColumn="1" w:lastColumn="0" w:noHBand="0" w:noVBand="1"/>
      </w:tblPr>
      <w:tblGrid>
        <w:gridCol w:w="2547"/>
        <w:gridCol w:w="1490"/>
        <w:gridCol w:w="1666"/>
        <w:gridCol w:w="8301"/>
      </w:tblGrid>
      <w:tr w:rsidR="00583C70" w14:paraId="423DE13B" w14:textId="77777777" w:rsidTr="00583C70">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pct"/>
          </w:tcPr>
          <w:p w14:paraId="4496F8A0" w14:textId="77777777" w:rsidR="00583C70" w:rsidRDefault="00583C70" w:rsidP="00583C70">
            <w:r>
              <w:t>Nom</w:t>
            </w:r>
          </w:p>
        </w:tc>
        <w:tc>
          <w:tcPr>
            <w:tcW w:w="544" w:type="pct"/>
          </w:tcPr>
          <w:p w14:paraId="6ECCE6B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07" w:type="pct"/>
          </w:tcPr>
          <w:p w14:paraId="45BBFD7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76" w:type="pct"/>
          </w:tcPr>
          <w:p w14:paraId="57F7387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C7BBCEA" w14:textId="77777777" w:rsidTr="00583C70">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873" w:type="pct"/>
          </w:tcPr>
          <w:p w14:paraId="5AF67085" w14:textId="77777777" w:rsidR="00583C70" w:rsidRDefault="00583C70" w:rsidP="00583C70">
            <w:proofErr w:type="spellStart"/>
            <w:r>
              <w:t>UserID</w:t>
            </w:r>
            <w:proofErr w:type="spellEnd"/>
          </w:p>
        </w:tc>
        <w:tc>
          <w:tcPr>
            <w:tcW w:w="544" w:type="pct"/>
          </w:tcPr>
          <w:p w14:paraId="3B47813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07" w:type="pct"/>
          </w:tcPr>
          <w:p w14:paraId="4135388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76" w:type="pct"/>
          </w:tcPr>
          <w:p w14:paraId="31C7790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obligatoirement égale à la clé primaire </w:t>
            </w:r>
            <w:proofErr w:type="gramStart"/>
            <w:r>
              <w:t>de User</w:t>
            </w:r>
            <w:proofErr w:type="gramEnd"/>
            <w:r>
              <w:t>. Clé primaire de la table.</w:t>
            </w:r>
          </w:p>
        </w:tc>
      </w:tr>
      <w:tr w:rsidR="00583C70" w14:paraId="252FB31F" w14:textId="77777777" w:rsidTr="00583C70">
        <w:trPr>
          <w:trHeight w:val="318"/>
        </w:trPr>
        <w:tc>
          <w:tcPr>
            <w:cnfStyle w:val="001000000000" w:firstRow="0" w:lastRow="0" w:firstColumn="1" w:lastColumn="0" w:oddVBand="0" w:evenVBand="0" w:oddHBand="0" w:evenHBand="0" w:firstRowFirstColumn="0" w:firstRowLastColumn="0" w:lastRowFirstColumn="0" w:lastRowLastColumn="0"/>
            <w:tcW w:w="873" w:type="pct"/>
          </w:tcPr>
          <w:p w14:paraId="420B4B01" w14:textId="77777777" w:rsidR="00583C70" w:rsidRDefault="00583C70" w:rsidP="00583C70">
            <w:proofErr w:type="spellStart"/>
            <w:r>
              <w:t>HireDate</w:t>
            </w:r>
            <w:proofErr w:type="spellEnd"/>
          </w:p>
        </w:tc>
        <w:tc>
          <w:tcPr>
            <w:tcW w:w="544" w:type="pct"/>
          </w:tcPr>
          <w:p w14:paraId="464931B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07" w:type="pct"/>
          </w:tcPr>
          <w:p w14:paraId="010516D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76" w:type="pct"/>
          </w:tcPr>
          <w:p w14:paraId="3B4A1C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d’engagement de l’employé.</w:t>
            </w:r>
          </w:p>
        </w:tc>
      </w:tr>
      <w:tr w:rsidR="00583C70" w14:paraId="095847B8" w14:textId="77777777" w:rsidTr="00583C70">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873" w:type="pct"/>
          </w:tcPr>
          <w:p w14:paraId="31F77132" w14:textId="77777777" w:rsidR="00583C70" w:rsidRDefault="00583C70" w:rsidP="00583C70">
            <w:proofErr w:type="spellStart"/>
            <w:r>
              <w:t>EndContractDate</w:t>
            </w:r>
            <w:proofErr w:type="spellEnd"/>
          </w:p>
        </w:tc>
        <w:tc>
          <w:tcPr>
            <w:tcW w:w="544" w:type="pct"/>
          </w:tcPr>
          <w:p w14:paraId="7CBE69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07" w:type="pct"/>
          </w:tcPr>
          <w:p w14:paraId="2FD6A1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76" w:type="pct"/>
          </w:tcPr>
          <w:p w14:paraId="5809C1A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résiliation de contrat (prévue pour les CDD, donc facultative).</w:t>
            </w:r>
          </w:p>
        </w:tc>
      </w:tr>
      <w:tr w:rsidR="00583C70" w14:paraId="0DD8C6EA" w14:textId="77777777" w:rsidTr="00583C70">
        <w:trPr>
          <w:trHeight w:val="954"/>
        </w:trPr>
        <w:tc>
          <w:tcPr>
            <w:cnfStyle w:val="001000000000" w:firstRow="0" w:lastRow="0" w:firstColumn="1" w:lastColumn="0" w:oddVBand="0" w:evenVBand="0" w:oddHBand="0" w:evenHBand="0" w:firstRowFirstColumn="0" w:firstRowLastColumn="0" w:lastRowFirstColumn="0" w:lastRowLastColumn="0"/>
            <w:tcW w:w="873" w:type="pct"/>
          </w:tcPr>
          <w:p w14:paraId="1AC41BF6" w14:textId="77777777" w:rsidR="00583C70" w:rsidRDefault="00583C70" w:rsidP="00583C70">
            <w:proofErr w:type="spellStart"/>
            <w:r>
              <w:t>IsEmployeeOfTheMonth</w:t>
            </w:r>
            <w:proofErr w:type="spellEnd"/>
          </w:p>
        </w:tc>
        <w:tc>
          <w:tcPr>
            <w:tcW w:w="544" w:type="pct"/>
          </w:tcPr>
          <w:p w14:paraId="7071761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07" w:type="pct"/>
          </w:tcPr>
          <w:p w14:paraId="4BCC6CBB"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76" w:type="pct"/>
          </w:tcPr>
          <w:p w14:paraId="7C741F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définissant l’employé comme employé du mois (permet un éventuel pourcentage de réduction supplémentaire).</w:t>
            </w:r>
          </w:p>
        </w:tc>
      </w:tr>
      <w:tr w:rsidR="00583C70" w14:paraId="146B541E" w14:textId="77777777" w:rsidTr="00583C70">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pct"/>
          </w:tcPr>
          <w:p w14:paraId="5053BCAC" w14:textId="77777777" w:rsidR="00583C70" w:rsidRDefault="00583C70" w:rsidP="00583C70">
            <w:r>
              <w:t>Discount</w:t>
            </w:r>
          </w:p>
        </w:tc>
        <w:tc>
          <w:tcPr>
            <w:tcW w:w="544" w:type="pct"/>
          </w:tcPr>
          <w:p w14:paraId="3779FF2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07" w:type="pct"/>
          </w:tcPr>
          <w:p w14:paraId="5E3D7D5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76" w:type="pct"/>
          </w:tcPr>
          <w:p w14:paraId="77FF339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Réduction allouée à chaque employé sur une commande personnelle de </w:t>
            </w:r>
            <w:proofErr w:type="gramStart"/>
            <w:r>
              <w:t>café(</w:t>
            </w:r>
            <w:proofErr w:type="gramEnd"/>
            <w:r>
              <w:t>peut varier en fonction de la responsabilité de l’employé).</w:t>
            </w:r>
          </w:p>
        </w:tc>
      </w:tr>
      <w:tr w:rsidR="00583C70" w14:paraId="2D3F46E7" w14:textId="77777777" w:rsidTr="00583C70">
        <w:trPr>
          <w:trHeight w:val="335"/>
        </w:trPr>
        <w:tc>
          <w:tcPr>
            <w:cnfStyle w:val="001000000000" w:firstRow="0" w:lastRow="0" w:firstColumn="1" w:lastColumn="0" w:oddVBand="0" w:evenVBand="0" w:oddHBand="0" w:evenHBand="0" w:firstRowFirstColumn="0" w:firstRowLastColumn="0" w:lastRowFirstColumn="0" w:lastRowLastColumn="0"/>
            <w:tcW w:w="873" w:type="pct"/>
          </w:tcPr>
          <w:p w14:paraId="7486CD26" w14:textId="77777777" w:rsidR="00583C70" w:rsidRDefault="00583C70" w:rsidP="00583C70">
            <w:proofErr w:type="spellStart"/>
            <w:r>
              <w:t>ParkingSpaceNumber</w:t>
            </w:r>
            <w:proofErr w:type="spellEnd"/>
          </w:p>
        </w:tc>
        <w:tc>
          <w:tcPr>
            <w:tcW w:w="544" w:type="pct"/>
          </w:tcPr>
          <w:p w14:paraId="72792B3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07" w:type="pct"/>
          </w:tcPr>
          <w:p w14:paraId="2D7C5D2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76" w:type="pct"/>
          </w:tcPr>
          <w:p w14:paraId="170EC8E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parking éventuel réservé à l’employé (s’il vient en voiture).</w:t>
            </w:r>
          </w:p>
        </w:tc>
      </w:tr>
      <w:tr w:rsidR="00583C70" w14:paraId="34882BF3" w14:textId="77777777" w:rsidTr="00583C70">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873" w:type="pct"/>
          </w:tcPr>
          <w:p w14:paraId="6F8FC9BB" w14:textId="77777777" w:rsidR="00583C70" w:rsidRDefault="00583C70" w:rsidP="00583C70">
            <w:proofErr w:type="spellStart"/>
            <w:r>
              <w:t>ManagerID</w:t>
            </w:r>
            <w:proofErr w:type="spellEnd"/>
          </w:p>
        </w:tc>
        <w:tc>
          <w:tcPr>
            <w:tcW w:w="544" w:type="pct"/>
          </w:tcPr>
          <w:p w14:paraId="7A3B058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07" w:type="pct"/>
          </w:tcPr>
          <w:p w14:paraId="454F791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76" w:type="pct"/>
          </w:tcPr>
          <w:p w14:paraId="14E51CA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le manager dans le cas où l’employé est un subordonné.</w:t>
            </w:r>
          </w:p>
        </w:tc>
      </w:tr>
    </w:tbl>
    <w:p w14:paraId="1C846194" w14:textId="77777777" w:rsidR="00583C70" w:rsidRPr="00583C70" w:rsidRDefault="00583C70" w:rsidP="00583C70">
      <w:pPr>
        <w:pStyle w:val="Titre2"/>
      </w:pPr>
      <w:r w:rsidRPr="00583C70">
        <w:t>Customer</w:t>
      </w:r>
    </w:p>
    <w:p w14:paraId="1DA021EA" w14:textId="528B1089" w:rsidR="00583C70" w:rsidRPr="00B90804" w:rsidRDefault="00583C70" w:rsidP="00583C70">
      <w:r w:rsidRPr="00B90804">
        <w:t xml:space="preserve">La table client permet </w:t>
      </w:r>
      <w:r>
        <w:t>d’avoir un formulaire. On pourra ajouter un nouveau client qui désire avoir une carte de fidélité. On pourra modifier les informations du client telles que son adresse ou son numéro de téléphone. Si le client désire ne plus être enregistré, on pourra le supprimer de la base de données tout en gardant en mémoire les commandes qu’il a passées. Il pourra tout de même effectuer des commandes une fois la suppression effectuée</w:t>
      </w:r>
      <w:r w:rsidRPr="003F76A2">
        <w:rPr>
          <w:highlight w:val="yellow"/>
          <w:rPrChange w:id="13" w:author="Aurélie Bodart" w:date="2020-03-31T18:51:00Z">
            <w:rPr/>
          </w:rPrChange>
        </w:rPr>
        <w:t>.</w:t>
      </w:r>
      <w:ins w:id="14" w:author="Cha B" w:date="2020-03-31T08:55:00Z">
        <w:r w:rsidR="004447B3" w:rsidRPr="003F76A2">
          <w:rPr>
            <w:highlight w:val="yellow"/>
            <w:rPrChange w:id="15" w:author="Aurélie Bodart" w:date="2020-03-31T18:51:00Z">
              <w:rPr/>
            </w:rPrChange>
          </w:rPr>
          <w:t xml:space="preserve"> Il faut expliquer cela. Si le client est supprimé, comment sera-t-il référencé dans les tables annexes ?</w:t>
        </w:r>
      </w:ins>
      <w:bookmarkStart w:id="16" w:name="_GoBack"/>
      <w:bookmarkEnd w:id="16"/>
    </w:p>
    <w:tbl>
      <w:tblPr>
        <w:tblStyle w:val="TableauGrille2"/>
        <w:tblW w:w="5000" w:type="pct"/>
        <w:tblLook w:val="04A0" w:firstRow="1" w:lastRow="0" w:firstColumn="1" w:lastColumn="0" w:noHBand="0" w:noVBand="1"/>
      </w:tblPr>
      <w:tblGrid>
        <w:gridCol w:w="2946"/>
        <w:gridCol w:w="1532"/>
        <w:gridCol w:w="1916"/>
        <w:gridCol w:w="7610"/>
      </w:tblGrid>
      <w:tr w:rsidR="00583C70" w14:paraId="08844AD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2341DBDC" w14:textId="77777777" w:rsidR="00583C70" w:rsidRDefault="00583C70" w:rsidP="00583C70">
            <w:r>
              <w:t>Nom</w:t>
            </w:r>
          </w:p>
        </w:tc>
        <w:tc>
          <w:tcPr>
            <w:tcW w:w="547" w:type="pct"/>
          </w:tcPr>
          <w:p w14:paraId="309C563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4" w:type="pct"/>
          </w:tcPr>
          <w:p w14:paraId="78A39CB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17" w:type="pct"/>
          </w:tcPr>
          <w:p w14:paraId="37C12A6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7A8959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63723DE" w14:textId="77777777" w:rsidR="00583C70" w:rsidRDefault="00583C70" w:rsidP="00583C70">
            <w:proofErr w:type="spellStart"/>
            <w:r>
              <w:t>UserID</w:t>
            </w:r>
            <w:proofErr w:type="spellEnd"/>
          </w:p>
        </w:tc>
        <w:tc>
          <w:tcPr>
            <w:tcW w:w="547" w:type="pct"/>
          </w:tcPr>
          <w:p w14:paraId="1C67E3B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5898158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717" w:type="pct"/>
          </w:tcPr>
          <w:p w14:paraId="5D7E0C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Est obligatoirement égal à celui </w:t>
            </w:r>
            <w:proofErr w:type="gramStart"/>
            <w:r>
              <w:t>de User</w:t>
            </w:r>
            <w:proofErr w:type="gramEnd"/>
            <w:r>
              <w:t>.</w:t>
            </w:r>
          </w:p>
        </w:tc>
      </w:tr>
      <w:tr w:rsidR="00583C70" w14:paraId="57E3ED7F"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297EBCDC" w14:textId="77777777" w:rsidR="00583C70" w:rsidRDefault="00583C70" w:rsidP="00583C70">
            <w:proofErr w:type="spellStart"/>
            <w:r>
              <w:t>WantsAdvertising</w:t>
            </w:r>
            <w:proofErr w:type="spellEnd"/>
          </w:p>
        </w:tc>
        <w:tc>
          <w:tcPr>
            <w:tcW w:w="547" w:type="pct"/>
          </w:tcPr>
          <w:p w14:paraId="7E200D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84" w:type="pct"/>
          </w:tcPr>
          <w:p w14:paraId="2EC40EC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717" w:type="pct"/>
          </w:tcPr>
          <w:p w14:paraId="32789B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représentant le choix de recevoir des publicités ou non.</w:t>
            </w:r>
          </w:p>
        </w:tc>
      </w:tr>
      <w:tr w:rsidR="00583C70" w14:paraId="35A85CE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E1AF6EE" w14:textId="77777777" w:rsidR="00583C70" w:rsidRDefault="00583C70" w:rsidP="00583C70">
            <w:proofErr w:type="spellStart"/>
            <w:r>
              <w:t>SatisfactionDegree</w:t>
            </w:r>
            <w:proofErr w:type="spellEnd"/>
          </w:p>
        </w:tc>
        <w:tc>
          <w:tcPr>
            <w:tcW w:w="547" w:type="pct"/>
          </w:tcPr>
          <w:p w14:paraId="4B7FE17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03F9D71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717" w:type="pct"/>
          </w:tcPr>
          <w:p w14:paraId="22BC87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Potentiel degré de satisfaction du client sur 5 (1/5 : pas satisfait ; 5/5 très satisfait).</w:t>
            </w:r>
          </w:p>
        </w:tc>
      </w:tr>
      <w:tr w:rsidR="00583C70" w14:paraId="4435EED1"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16FFC981" w14:textId="77777777" w:rsidR="00583C70" w:rsidRDefault="00583C70" w:rsidP="00583C70">
            <w:proofErr w:type="spellStart"/>
            <w:r>
              <w:t>LoyaltyCardID</w:t>
            </w:r>
            <w:proofErr w:type="spellEnd"/>
          </w:p>
        </w:tc>
        <w:tc>
          <w:tcPr>
            <w:tcW w:w="547" w:type="pct"/>
          </w:tcPr>
          <w:p w14:paraId="6DE2225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84" w:type="pct"/>
          </w:tcPr>
          <w:p w14:paraId="174B70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17" w:type="pct"/>
          </w:tcPr>
          <w:p w14:paraId="441712B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 xml:space="preserve">Clé étrangère. Numéro de carte de fidélité de la personne si elle décide d’en avoir une. Un client peut ne pas utiliser sa carte quand il effectue une commande. Un </w:t>
            </w:r>
            <w:r>
              <w:lastRenderedPageBreak/>
              <w:t>client peut aussi effectuer des commandes sans être renseigné comme client et sans avoir de carte.</w:t>
            </w:r>
          </w:p>
        </w:tc>
      </w:tr>
    </w:tbl>
    <w:p w14:paraId="641796D3" w14:textId="77777777" w:rsidR="00583C70" w:rsidRPr="00B41A67" w:rsidRDefault="00583C70" w:rsidP="00583C70">
      <w:pPr>
        <w:pStyle w:val="Titre2"/>
        <w:rPr>
          <w:lang w:val="en-GB"/>
        </w:rPr>
      </w:pPr>
      <w:proofErr w:type="spellStart"/>
      <w:r w:rsidRPr="00B41A67">
        <w:rPr>
          <w:lang w:val="en-GB"/>
        </w:rPr>
        <w:lastRenderedPageBreak/>
        <w:t>LoyaltyCard</w:t>
      </w:r>
      <w:proofErr w:type="spellEnd"/>
    </w:p>
    <w:tbl>
      <w:tblPr>
        <w:tblStyle w:val="TableauGrille2"/>
        <w:tblW w:w="5000" w:type="pct"/>
        <w:tblLook w:val="04A0" w:firstRow="1" w:lastRow="0" w:firstColumn="1" w:lastColumn="0" w:noHBand="0" w:noVBand="1"/>
      </w:tblPr>
      <w:tblGrid>
        <w:gridCol w:w="2678"/>
        <w:gridCol w:w="1543"/>
        <w:gridCol w:w="1927"/>
        <w:gridCol w:w="7856"/>
      </w:tblGrid>
      <w:tr w:rsidR="00583C70" w14:paraId="3D37C8E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780200C1" w14:textId="77777777" w:rsidR="00583C70" w:rsidRDefault="00583C70" w:rsidP="00583C70">
            <w:r>
              <w:t>Nom</w:t>
            </w:r>
          </w:p>
        </w:tc>
        <w:tc>
          <w:tcPr>
            <w:tcW w:w="551" w:type="pct"/>
          </w:tcPr>
          <w:p w14:paraId="7FE3DF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8" w:type="pct"/>
          </w:tcPr>
          <w:p w14:paraId="640AC6E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05" w:type="pct"/>
          </w:tcPr>
          <w:p w14:paraId="0C7D47C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C1D5A6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02237EE" w14:textId="77777777" w:rsidR="00583C70" w:rsidRDefault="00583C70" w:rsidP="00583C70">
            <w:proofErr w:type="spellStart"/>
            <w:r>
              <w:t>LoyaltyCardID</w:t>
            </w:r>
            <w:proofErr w:type="spellEnd"/>
          </w:p>
        </w:tc>
        <w:tc>
          <w:tcPr>
            <w:tcW w:w="551" w:type="pct"/>
          </w:tcPr>
          <w:p w14:paraId="5BC8774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3494EC7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5041170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Numéro de carte de fidélité.</w:t>
            </w:r>
          </w:p>
        </w:tc>
      </w:tr>
      <w:tr w:rsidR="00583C70" w14:paraId="387CBF7C" w14:textId="77777777" w:rsidTr="00583C70">
        <w:tc>
          <w:tcPr>
            <w:cnfStyle w:val="001000000000" w:firstRow="0" w:lastRow="0" w:firstColumn="1" w:lastColumn="0" w:oddVBand="0" w:evenVBand="0" w:oddHBand="0" w:evenHBand="0" w:firstRowFirstColumn="0" w:firstRowLastColumn="0" w:lastRowFirstColumn="0" w:lastRowLastColumn="0"/>
            <w:tcW w:w="956" w:type="pct"/>
          </w:tcPr>
          <w:p w14:paraId="3D223314" w14:textId="77777777" w:rsidR="00583C70" w:rsidRDefault="00583C70" w:rsidP="00583C70">
            <w:proofErr w:type="spellStart"/>
            <w:r>
              <w:t>RegistrationDate</w:t>
            </w:r>
            <w:proofErr w:type="spellEnd"/>
          </w:p>
        </w:tc>
        <w:tc>
          <w:tcPr>
            <w:tcW w:w="551" w:type="pct"/>
          </w:tcPr>
          <w:p w14:paraId="640E644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88" w:type="pct"/>
          </w:tcPr>
          <w:p w14:paraId="172AB6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05" w:type="pct"/>
          </w:tcPr>
          <w:p w14:paraId="5C9E1A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délivrance de la carte au client.</w:t>
            </w:r>
          </w:p>
        </w:tc>
      </w:tr>
      <w:tr w:rsidR="00583C70" w14:paraId="7EE1421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4CABE68" w14:textId="77777777" w:rsidR="00583C70" w:rsidRDefault="00583C70" w:rsidP="00583C70">
            <w:proofErr w:type="spellStart"/>
            <w:r>
              <w:t>PointsNumber</w:t>
            </w:r>
            <w:proofErr w:type="spellEnd"/>
          </w:p>
        </w:tc>
        <w:tc>
          <w:tcPr>
            <w:tcW w:w="551" w:type="pct"/>
          </w:tcPr>
          <w:p w14:paraId="10F764C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7DE1638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4AB4385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Nombre de points collectés sur la carte de fidélité.</w:t>
            </w:r>
          </w:p>
        </w:tc>
      </w:tr>
    </w:tbl>
    <w:p w14:paraId="22B1047C" w14:textId="77777777" w:rsidR="00583C70" w:rsidRPr="00B41A67" w:rsidRDefault="00583C70" w:rsidP="00583C70">
      <w:pPr>
        <w:pStyle w:val="Titre2"/>
        <w:rPr>
          <w:lang w:val="en-GB"/>
        </w:rPr>
      </w:pPr>
      <w:r w:rsidRPr="00B41A67">
        <w:rPr>
          <w:lang w:val="en-GB"/>
        </w:rPr>
        <w:t>Right</w:t>
      </w:r>
    </w:p>
    <w:tbl>
      <w:tblPr>
        <w:tblStyle w:val="TableauGrille2"/>
        <w:tblW w:w="5000" w:type="pct"/>
        <w:tblLook w:val="04A0" w:firstRow="1" w:lastRow="0" w:firstColumn="1" w:lastColumn="0" w:noHBand="0" w:noVBand="1"/>
      </w:tblPr>
      <w:tblGrid>
        <w:gridCol w:w="2353"/>
        <w:gridCol w:w="1557"/>
        <w:gridCol w:w="1938"/>
        <w:gridCol w:w="8156"/>
      </w:tblGrid>
      <w:tr w:rsidR="00583C70" w14:paraId="767DF6DD"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7C05CF67" w14:textId="77777777" w:rsidR="00583C70" w:rsidRDefault="00583C70" w:rsidP="00583C70">
            <w:r>
              <w:t>Nom</w:t>
            </w:r>
          </w:p>
        </w:tc>
        <w:tc>
          <w:tcPr>
            <w:tcW w:w="556" w:type="pct"/>
          </w:tcPr>
          <w:p w14:paraId="05F291C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45CEBCA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27294D0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9993D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597461E3" w14:textId="77777777" w:rsidR="00583C70" w:rsidRDefault="00583C70" w:rsidP="00583C70">
            <w:proofErr w:type="spellStart"/>
            <w:r>
              <w:t>AdvantageID</w:t>
            </w:r>
            <w:proofErr w:type="spellEnd"/>
          </w:p>
        </w:tc>
        <w:tc>
          <w:tcPr>
            <w:tcW w:w="556" w:type="pct"/>
          </w:tcPr>
          <w:p w14:paraId="60DC26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78D0BCD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E91A0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l’avantage.</w:t>
            </w:r>
          </w:p>
        </w:tc>
      </w:tr>
      <w:tr w:rsidR="00583C70" w14:paraId="2742E338"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DC918E3" w14:textId="77777777" w:rsidR="00583C70" w:rsidRDefault="00583C70" w:rsidP="00583C70">
            <w:proofErr w:type="spellStart"/>
            <w:r>
              <w:t>LoyaltyCardID</w:t>
            </w:r>
            <w:proofErr w:type="spellEnd"/>
          </w:p>
        </w:tc>
        <w:tc>
          <w:tcPr>
            <w:tcW w:w="556" w:type="pct"/>
          </w:tcPr>
          <w:p w14:paraId="16CC93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413EE50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4E604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vers la carte de fidélité.</w:t>
            </w:r>
          </w:p>
        </w:tc>
      </w:tr>
    </w:tbl>
    <w:p w14:paraId="1E49CFD7" w14:textId="77777777" w:rsidR="00583C70" w:rsidRPr="00B41A67" w:rsidRDefault="00583C70" w:rsidP="00583C70">
      <w:pPr>
        <w:pStyle w:val="Titre2"/>
        <w:rPr>
          <w:lang w:val="en-GB"/>
        </w:rPr>
      </w:pPr>
      <w:r w:rsidRPr="00B41A67">
        <w:rPr>
          <w:lang w:val="en-GB"/>
        </w:rPr>
        <w:t>Advantage</w:t>
      </w:r>
    </w:p>
    <w:tbl>
      <w:tblPr>
        <w:tblStyle w:val="TableauGrille2"/>
        <w:tblW w:w="5000" w:type="pct"/>
        <w:tblLook w:val="04A0" w:firstRow="1" w:lastRow="0" w:firstColumn="1" w:lastColumn="0" w:noHBand="0" w:noVBand="1"/>
      </w:tblPr>
      <w:tblGrid>
        <w:gridCol w:w="2463"/>
        <w:gridCol w:w="1554"/>
        <w:gridCol w:w="1935"/>
        <w:gridCol w:w="8052"/>
      </w:tblGrid>
      <w:tr w:rsidR="00583C70" w14:paraId="214A534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0B73BCE" w14:textId="77777777" w:rsidR="00583C70" w:rsidRDefault="00583C70" w:rsidP="00583C70">
            <w:r>
              <w:t>Nom</w:t>
            </w:r>
          </w:p>
        </w:tc>
        <w:tc>
          <w:tcPr>
            <w:tcW w:w="555" w:type="pct"/>
          </w:tcPr>
          <w:p w14:paraId="607E195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09FE2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6" w:type="pct"/>
          </w:tcPr>
          <w:p w14:paraId="70B66B9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65214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B689E89" w14:textId="77777777" w:rsidR="00583C70" w:rsidRDefault="00583C70" w:rsidP="00583C70">
            <w:proofErr w:type="spellStart"/>
            <w:r>
              <w:t>AdvantageID</w:t>
            </w:r>
            <w:proofErr w:type="spellEnd"/>
          </w:p>
        </w:tc>
        <w:tc>
          <w:tcPr>
            <w:tcW w:w="555" w:type="pct"/>
          </w:tcPr>
          <w:p w14:paraId="3796B0E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2B0D848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40A21D7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réduction accordée.</w:t>
            </w:r>
          </w:p>
        </w:tc>
      </w:tr>
      <w:tr w:rsidR="00583C70" w14:paraId="0F91F0D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5DE2041" w14:textId="77777777" w:rsidR="00583C70" w:rsidRDefault="00583C70" w:rsidP="00583C70">
            <w:r>
              <w:t>Label</w:t>
            </w:r>
          </w:p>
        </w:tc>
        <w:tc>
          <w:tcPr>
            <w:tcW w:w="555" w:type="pct"/>
          </w:tcPr>
          <w:p w14:paraId="25881FC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91" w:type="pct"/>
          </w:tcPr>
          <w:p w14:paraId="7237D7A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635A05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Description de la réduction.</w:t>
            </w:r>
          </w:p>
        </w:tc>
      </w:tr>
      <w:tr w:rsidR="00583C70" w14:paraId="6ED4890F"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CD247AB" w14:textId="77777777" w:rsidR="00583C70" w:rsidRDefault="00583C70" w:rsidP="00583C70">
            <w:r>
              <w:t>Discount</w:t>
            </w:r>
          </w:p>
        </w:tc>
        <w:tc>
          <w:tcPr>
            <w:tcW w:w="555" w:type="pct"/>
          </w:tcPr>
          <w:p w14:paraId="5A144ED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91" w:type="pct"/>
          </w:tcPr>
          <w:p w14:paraId="5821D20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2483C9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Pourcentage de réduction lié à l’action.</w:t>
            </w:r>
          </w:p>
        </w:tc>
      </w:tr>
      <w:tr w:rsidR="00583C70" w14:paraId="4D75DD5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A9AF271" w14:textId="77777777" w:rsidR="00583C70" w:rsidRDefault="00583C70" w:rsidP="00583C70">
            <w:proofErr w:type="spellStart"/>
            <w:r>
              <w:t>StartDate</w:t>
            </w:r>
            <w:proofErr w:type="spellEnd"/>
          </w:p>
        </w:tc>
        <w:tc>
          <w:tcPr>
            <w:tcW w:w="555" w:type="pct"/>
          </w:tcPr>
          <w:p w14:paraId="5553CB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91" w:type="pct"/>
          </w:tcPr>
          <w:p w14:paraId="0ABCFB9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0F0BA9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début de l’action</w:t>
            </w:r>
          </w:p>
        </w:tc>
      </w:tr>
      <w:tr w:rsidR="00583C70" w14:paraId="1C5CAAB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DBA6558" w14:textId="77777777" w:rsidR="00583C70" w:rsidRDefault="00583C70" w:rsidP="00583C70">
            <w:proofErr w:type="spellStart"/>
            <w:r>
              <w:t>EndDate</w:t>
            </w:r>
            <w:proofErr w:type="spellEnd"/>
          </w:p>
        </w:tc>
        <w:tc>
          <w:tcPr>
            <w:tcW w:w="555" w:type="pct"/>
          </w:tcPr>
          <w:p w14:paraId="32CEC70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91" w:type="pct"/>
          </w:tcPr>
          <w:p w14:paraId="41B5F3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7C56789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fin de l’action</w:t>
            </w:r>
          </w:p>
        </w:tc>
      </w:tr>
      <w:tr w:rsidR="00583C70" w14:paraId="5C6B110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A0D3BEB" w14:textId="77777777" w:rsidR="00583C70" w:rsidRDefault="00583C70" w:rsidP="00583C70">
            <w:proofErr w:type="spellStart"/>
            <w:r>
              <w:t>PointsRequired</w:t>
            </w:r>
            <w:proofErr w:type="spellEnd"/>
          </w:p>
        </w:tc>
        <w:tc>
          <w:tcPr>
            <w:tcW w:w="555" w:type="pct"/>
          </w:tcPr>
          <w:p w14:paraId="58C0644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67D3398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2D52CC0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Nombre de points requis pour la réduction.</w:t>
            </w:r>
          </w:p>
        </w:tc>
      </w:tr>
    </w:tbl>
    <w:p w14:paraId="1278E827" w14:textId="77777777" w:rsidR="00583C70" w:rsidRDefault="00583C70" w:rsidP="00583C70">
      <w:pPr>
        <w:pStyle w:val="Titre2"/>
      </w:pPr>
      <w:proofErr w:type="spellStart"/>
      <w:r>
        <w:t>StockManagement</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41CE11DD"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36ED2E5" w14:textId="77777777" w:rsidR="00583C70" w:rsidRDefault="00583C70" w:rsidP="00583C70">
            <w:r>
              <w:t>Nom</w:t>
            </w:r>
          </w:p>
        </w:tc>
        <w:tc>
          <w:tcPr>
            <w:tcW w:w="555" w:type="pct"/>
          </w:tcPr>
          <w:p w14:paraId="0D9D73E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C74678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48B423CC"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3F32D6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9903370" w14:textId="77777777" w:rsidR="00583C70" w:rsidRDefault="00583C70" w:rsidP="00583C70">
            <w:proofErr w:type="spellStart"/>
            <w:r>
              <w:t>EmployeeID</w:t>
            </w:r>
            <w:proofErr w:type="spellEnd"/>
          </w:p>
        </w:tc>
        <w:tc>
          <w:tcPr>
            <w:tcW w:w="555" w:type="pct"/>
          </w:tcPr>
          <w:p w14:paraId="4C12159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6CD3541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5" w:type="pct"/>
          </w:tcPr>
          <w:p w14:paraId="024ECBF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l’employé.</w:t>
            </w:r>
          </w:p>
        </w:tc>
      </w:tr>
      <w:tr w:rsidR="00583C70" w14:paraId="4DD37542"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3209EA2" w14:textId="77777777" w:rsidR="00583C70" w:rsidRDefault="00583C70" w:rsidP="00583C70">
            <w:proofErr w:type="spellStart"/>
            <w:r>
              <w:t>StockLocationAlley</w:t>
            </w:r>
            <w:proofErr w:type="spellEnd"/>
          </w:p>
        </w:tc>
        <w:tc>
          <w:tcPr>
            <w:tcW w:w="555" w:type="pct"/>
          </w:tcPr>
          <w:p w14:paraId="557286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25A8E5D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5" w:type="pct"/>
            <w:vMerge w:val="restart"/>
            <w:vAlign w:val="center"/>
          </w:tcPr>
          <w:p w14:paraId="5B8664B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vers le stock.</w:t>
            </w:r>
          </w:p>
        </w:tc>
      </w:tr>
      <w:tr w:rsidR="00583C70" w14:paraId="279CB78A"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465392" w14:textId="77777777" w:rsidR="00583C70" w:rsidRDefault="00583C70" w:rsidP="00583C70">
            <w:proofErr w:type="spellStart"/>
            <w:r>
              <w:t>StockLocationShelf</w:t>
            </w:r>
            <w:proofErr w:type="spellEnd"/>
          </w:p>
        </w:tc>
        <w:tc>
          <w:tcPr>
            <w:tcW w:w="555" w:type="pct"/>
          </w:tcPr>
          <w:p w14:paraId="5900E5C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127BBFB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5" w:type="pct"/>
            <w:vMerge/>
          </w:tcPr>
          <w:p w14:paraId="307585D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5F46586A"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239FD94" w14:textId="77777777" w:rsidR="00583C70" w:rsidRDefault="00583C70" w:rsidP="00583C70">
            <w:proofErr w:type="spellStart"/>
            <w:r>
              <w:t>StockLocationNumber</w:t>
            </w:r>
            <w:proofErr w:type="spellEnd"/>
          </w:p>
        </w:tc>
        <w:tc>
          <w:tcPr>
            <w:tcW w:w="555" w:type="pct"/>
          </w:tcPr>
          <w:p w14:paraId="45C1E57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3A8BEF4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5" w:type="pct"/>
            <w:vMerge/>
          </w:tcPr>
          <w:p w14:paraId="256643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bl>
    <w:p w14:paraId="6953E87B" w14:textId="1DAC32D2" w:rsidR="00583C70" w:rsidRDefault="00583C70" w:rsidP="00583C70"/>
    <w:p w14:paraId="5BFD40CF" w14:textId="47F680DC" w:rsidR="00583C70" w:rsidRDefault="00583C70" w:rsidP="00583C70">
      <w:r>
        <w:br w:type="page"/>
      </w:r>
    </w:p>
    <w:p w14:paraId="28BAC043" w14:textId="7F4DDE3E" w:rsidR="00583C70" w:rsidRDefault="00583C70" w:rsidP="00583C70">
      <w:pPr>
        <w:pStyle w:val="Titre2"/>
      </w:pPr>
      <w:proofErr w:type="spellStart"/>
      <w:r>
        <w:lastRenderedPageBreak/>
        <w:t>Order</w:t>
      </w:r>
      <w:proofErr w:type="spellEnd"/>
    </w:p>
    <w:p w14:paraId="1F6E9772" w14:textId="77777777" w:rsidR="00583C70" w:rsidRPr="001C4ED2" w:rsidRDefault="00583C70" w:rsidP="00583C70">
      <w:r>
        <w:t>On mémorise les commandes de tous les clients, enregistrés ou non.</w:t>
      </w:r>
    </w:p>
    <w:tbl>
      <w:tblPr>
        <w:tblStyle w:val="TableauGrille2"/>
        <w:tblW w:w="5000" w:type="pct"/>
        <w:tblLook w:val="04A0" w:firstRow="1" w:lastRow="0" w:firstColumn="1" w:lastColumn="0" w:noHBand="0" w:noVBand="1"/>
      </w:tblPr>
      <w:tblGrid>
        <w:gridCol w:w="2463"/>
        <w:gridCol w:w="1554"/>
        <w:gridCol w:w="1935"/>
        <w:gridCol w:w="8052"/>
      </w:tblGrid>
      <w:tr w:rsidR="00583C70" w14:paraId="56FDB76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B4A05E" w14:textId="77777777" w:rsidR="00583C70" w:rsidRDefault="00583C70" w:rsidP="00583C70">
            <w:r>
              <w:t>Nom</w:t>
            </w:r>
          </w:p>
        </w:tc>
        <w:tc>
          <w:tcPr>
            <w:tcW w:w="555" w:type="pct"/>
          </w:tcPr>
          <w:p w14:paraId="5C79199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2CD71E1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53AAB56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rsidRPr="00041099" w14:paraId="6722DD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E7126AE" w14:textId="77777777" w:rsidR="00583C70" w:rsidRPr="003F2CB5" w:rsidRDefault="00583C70" w:rsidP="00583C70">
            <w:pPr>
              <w:rPr>
                <w:u w:val="single"/>
                <w:lang w:val="fr-BE"/>
              </w:rPr>
            </w:pPr>
            <w:proofErr w:type="spellStart"/>
            <w:r>
              <w:rPr>
                <w:u w:val="single"/>
                <w:lang w:val="fr-BE"/>
              </w:rPr>
              <w:t>O</w:t>
            </w:r>
            <w:r w:rsidRPr="003F2CB5">
              <w:rPr>
                <w:u w:val="single"/>
                <w:lang w:val="fr-BE"/>
              </w:rPr>
              <w:t>rderNumber</w:t>
            </w:r>
            <w:proofErr w:type="spellEnd"/>
          </w:p>
        </w:tc>
        <w:tc>
          <w:tcPr>
            <w:tcW w:w="555" w:type="pct"/>
          </w:tcPr>
          <w:p w14:paraId="35E5D99F"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4DDA7EA1"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5238C678"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primaire de la table.</w:t>
            </w:r>
          </w:p>
        </w:tc>
      </w:tr>
      <w:tr w:rsidR="00583C70" w:rsidRPr="00041099" w14:paraId="17EB9D1E"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F9B7DDD" w14:textId="77777777" w:rsidR="00583C70" w:rsidRPr="00041099" w:rsidRDefault="00583C70" w:rsidP="00583C70">
            <w:pPr>
              <w:rPr>
                <w:lang w:val="fr-BE"/>
              </w:rPr>
            </w:pPr>
            <w:r>
              <w:rPr>
                <w:lang w:val="fr-BE"/>
              </w:rPr>
              <w:t>Date</w:t>
            </w:r>
          </w:p>
        </w:tc>
        <w:tc>
          <w:tcPr>
            <w:tcW w:w="555" w:type="pct"/>
          </w:tcPr>
          <w:p w14:paraId="4B384DDE"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4A101B89"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66FD2119"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 à laquelle est passée la commande.</w:t>
            </w:r>
          </w:p>
        </w:tc>
      </w:tr>
      <w:tr w:rsidR="00583C70" w:rsidRPr="00041099" w14:paraId="7D50278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F743FE" w14:textId="77777777" w:rsidR="00583C70" w:rsidRPr="00041099" w:rsidRDefault="00583C70" w:rsidP="00583C70">
            <w:pPr>
              <w:rPr>
                <w:lang w:val="fr-BE"/>
              </w:rPr>
            </w:pPr>
            <w:proofErr w:type="spellStart"/>
            <w:r>
              <w:rPr>
                <w:lang w:val="fr-BE"/>
              </w:rPr>
              <w:t>IsToTakeAway</w:t>
            </w:r>
            <w:proofErr w:type="spellEnd"/>
          </w:p>
        </w:tc>
        <w:tc>
          <w:tcPr>
            <w:tcW w:w="555" w:type="pct"/>
          </w:tcPr>
          <w:p w14:paraId="5CF834A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Bit</w:t>
            </w:r>
          </w:p>
        </w:tc>
        <w:tc>
          <w:tcPr>
            <w:tcW w:w="691" w:type="pct"/>
          </w:tcPr>
          <w:p w14:paraId="39099CAD"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40CC6BCB"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Si la commande est à emporter ou non.</w:t>
            </w:r>
          </w:p>
        </w:tc>
      </w:tr>
      <w:tr w:rsidR="00583C70" w:rsidRPr="00041099" w14:paraId="5718984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7087B20" w14:textId="77777777" w:rsidR="00583C70" w:rsidRPr="00041099" w:rsidRDefault="00583C70" w:rsidP="00583C70">
            <w:pPr>
              <w:rPr>
                <w:lang w:val="fr-BE"/>
              </w:rPr>
            </w:pPr>
            <w:proofErr w:type="spellStart"/>
            <w:r>
              <w:rPr>
                <w:lang w:val="fr-BE"/>
              </w:rPr>
              <w:t>Beneficiary</w:t>
            </w:r>
            <w:proofErr w:type="spellEnd"/>
          </w:p>
        </w:tc>
        <w:tc>
          <w:tcPr>
            <w:tcW w:w="555" w:type="pct"/>
          </w:tcPr>
          <w:p w14:paraId="6B682675"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Integer</w:t>
            </w:r>
          </w:p>
        </w:tc>
        <w:tc>
          <w:tcPr>
            <w:tcW w:w="691" w:type="pct"/>
          </w:tcPr>
          <w:p w14:paraId="15983A50"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t>Oui</w:t>
            </w:r>
          </w:p>
        </w:tc>
        <w:tc>
          <w:tcPr>
            <w:tcW w:w="2875" w:type="pct"/>
          </w:tcPr>
          <w:p w14:paraId="0C01C07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Clé étrangère vers l’identifiant du client qui commande.</w:t>
            </w:r>
          </w:p>
          <w:p w14:paraId="3A407D6D" w14:textId="3A5B982F"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si le client se supprime de la base de données. On garde cependant ses commandes (pour calculer des statistiques. Ex : boisson la plus souvent commandée, …).</w:t>
            </w:r>
          </w:p>
        </w:tc>
      </w:tr>
      <w:tr w:rsidR="00583C70" w:rsidRPr="00041099" w14:paraId="0A6C8EA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597129E" w14:textId="77777777" w:rsidR="00583C70" w:rsidRPr="00041099" w:rsidRDefault="00583C70" w:rsidP="00583C70">
            <w:pPr>
              <w:rPr>
                <w:lang w:val="fr-BE"/>
              </w:rPr>
            </w:pPr>
            <w:proofErr w:type="spellStart"/>
            <w:r>
              <w:rPr>
                <w:lang w:val="fr-BE"/>
              </w:rPr>
              <w:t>OrderPicker</w:t>
            </w:r>
            <w:proofErr w:type="spellEnd"/>
          </w:p>
        </w:tc>
        <w:tc>
          <w:tcPr>
            <w:tcW w:w="555" w:type="pct"/>
          </w:tcPr>
          <w:p w14:paraId="6FB21907"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E771562"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t>Oui</w:t>
            </w:r>
          </w:p>
        </w:tc>
        <w:tc>
          <w:tcPr>
            <w:tcW w:w="2875" w:type="pct"/>
          </w:tcPr>
          <w:p w14:paraId="597C238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étrangère vers l’identifiant de l’employé qui prépare la commande.</w:t>
            </w:r>
            <w:r w:rsidRPr="009B5970">
              <w:rPr>
                <w:color w:val="FF0000"/>
                <w:lang w:val="fr-BE"/>
              </w:rPr>
              <w:t xml:space="preserve"> </w:t>
            </w:r>
            <w:r w:rsidRPr="00AE1217">
              <w:t xml:space="preserve">Si on </w:t>
            </w:r>
            <w:r>
              <w:t>supprime l’employé de la base de données, on garde les commandes qu’il a préparées.</w:t>
            </w:r>
          </w:p>
        </w:tc>
      </w:tr>
    </w:tbl>
    <w:p w14:paraId="01A83EA9" w14:textId="77777777" w:rsidR="00583C70" w:rsidRDefault="00583C70" w:rsidP="00583C70">
      <w:pPr>
        <w:pStyle w:val="Titre2"/>
      </w:pPr>
      <w:r>
        <w:t>Drink</w:t>
      </w:r>
    </w:p>
    <w:tbl>
      <w:tblPr>
        <w:tblStyle w:val="TableauGrille2"/>
        <w:tblW w:w="5000" w:type="pct"/>
        <w:tblLook w:val="04A0" w:firstRow="1" w:lastRow="0" w:firstColumn="1" w:lastColumn="0" w:noHBand="0" w:noVBand="1"/>
      </w:tblPr>
      <w:tblGrid>
        <w:gridCol w:w="2463"/>
        <w:gridCol w:w="1554"/>
        <w:gridCol w:w="1935"/>
        <w:gridCol w:w="8052"/>
      </w:tblGrid>
      <w:tr w:rsidR="00583C70" w14:paraId="794D7107"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E788527" w14:textId="77777777" w:rsidR="00583C70" w:rsidRDefault="00583C70" w:rsidP="00583C70">
            <w:r>
              <w:t>Nom</w:t>
            </w:r>
          </w:p>
        </w:tc>
        <w:tc>
          <w:tcPr>
            <w:tcW w:w="555" w:type="pct"/>
          </w:tcPr>
          <w:p w14:paraId="6099060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9883BB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2A682B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BF9B09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AF61A45" w14:textId="77777777" w:rsidR="00583C70" w:rsidRDefault="00583C70" w:rsidP="00583C70">
            <w:proofErr w:type="spellStart"/>
            <w:r w:rsidRPr="00497159">
              <w:rPr>
                <w:u w:val="single"/>
                <w:lang w:val="fr-BE"/>
              </w:rPr>
              <w:t>CoffeeID</w:t>
            </w:r>
            <w:proofErr w:type="spellEnd"/>
          </w:p>
        </w:tc>
        <w:tc>
          <w:tcPr>
            <w:tcW w:w="555" w:type="pct"/>
          </w:tcPr>
          <w:p w14:paraId="3E5AA5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6846BD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128F9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le type de café utilisé dans la boisson.</w:t>
            </w:r>
          </w:p>
        </w:tc>
      </w:tr>
      <w:tr w:rsidR="00583C70" w14:paraId="6810021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4F991E9" w14:textId="77777777" w:rsidR="00583C70" w:rsidRPr="00497159" w:rsidRDefault="00583C70" w:rsidP="00583C70">
            <w:pPr>
              <w:rPr>
                <w:u w:val="single"/>
              </w:rPr>
            </w:pPr>
            <w:r w:rsidRPr="00497159">
              <w:rPr>
                <w:u w:val="single"/>
                <w:lang w:val="fr-BE"/>
              </w:rPr>
              <w:t>Label</w:t>
            </w:r>
          </w:p>
        </w:tc>
        <w:tc>
          <w:tcPr>
            <w:tcW w:w="555" w:type="pct"/>
          </w:tcPr>
          <w:p w14:paraId="555F8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4C2C55B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BE129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w:t>
            </w:r>
          </w:p>
        </w:tc>
      </w:tr>
      <w:tr w:rsidR="00583C70" w14:paraId="331E048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92C068A" w14:textId="77777777" w:rsidR="00583C70" w:rsidRPr="00497159" w:rsidRDefault="00583C70" w:rsidP="00583C70">
            <w:pPr>
              <w:rPr>
                <w:u w:val="single"/>
              </w:rPr>
            </w:pPr>
            <w:r>
              <w:rPr>
                <w:lang w:val="fr-BE"/>
              </w:rPr>
              <w:t>Size</w:t>
            </w:r>
          </w:p>
        </w:tc>
        <w:tc>
          <w:tcPr>
            <w:tcW w:w="555" w:type="pct"/>
          </w:tcPr>
          <w:p w14:paraId="3903B71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Varchar </w:t>
            </w:r>
          </w:p>
        </w:tc>
        <w:tc>
          <w:tcPr>
            <w:tcW w:w="691" w:type="pct"/>
          </w:tcPr>
          <w:p w14:paraId="5E9401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6EFE76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Taille de la tasse de café (Small, Medium, Large).</w:t>
            </w:r>
          </w:p>
        </w:tc>
      </w:tr>
      <w:tr w:rsidR="00583C70" w14:paraId="498D9C5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19FAC98" w14:textId="77777777" w:rsidR="00583C70" w:rsidRDefault="00583C70" w:rsidP="00583C70">
            <w:proofErr w:type="spellStart"/>
            <w:r>
              <w:rPr>
                <w:lang w:val="fr-BE"/>
              </w:rPr>
              <w:t>IsCold</w:t>
            </w:r>
            <w:proofErr w:type="spellEnd"/>
          </w:p>
        </w:tc>
        <w:tc>
          <w:tcPr>
            <w:tcW w:w="555" w:type="pct"/>
          </w:tcPr>
          <w:p w14:paraId="05AD13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691" w:type="pct"/>
          </w:tcPr>
          <w:p w14:paraId="5BE4C9C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31D63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Café froid ou chaud.</w:t>
            </w:r>
          </w:p>
        </w:tc>
      </w:tr>
    </w:tbl>
    <w:p w14:paraId="58B4455F" w14:textId="77777777" w:rsidR="00583C70" w:rsidRDefault="00583C70" w:rsidP="00583C70">
      <w:pPr>
        <w:pStyle w:val="Titre2"/>
      </w:pPr>
      <w:proofErr w:type="spellStart"/>
      <w:r>
        <w:t>DrinkOrdering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744E0A6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6D62016" w14:textId="77777777" w:rsidR="00583C70" w:rsidRDefault="00583C70" w:rsidP="00583C70">
            <w:r>
              <w:t>Nom</w:t>
            </w:r>
          </w:p>
        </w:tc>
        <w:tc>
          <w:tcPr>
            <w:tcW w:w="555" w:type="pct"/>
          </w:tcPr>
          <w:p w14:paraId="2F99A5E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47EC52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E5DEC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2F9CA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F1218C" w14:textId="77777777" w:rsidR="00583C70" w:rsidRDefault="00583C70" w:rsidP="00583C70">
            <w:proofErr w:type="spellStart"/>
            <w:r w:rsidRPr="00F873BC">
              <w:rPr>
                <w:u w:val="single"/>
                <w:lang w:val="fr-BE"/>
              </w:rPr>
              <w:t>OrderNumber</w:t>
            </w:r>
            <w:proofErr w:type="spellEnd"/>
          </w:p>
        </w:tc>
        <w:tc>
          <w:tcPr>
            <w:tcW w:w="555" w:type="pct"/>
          </w:tcPr>
          <w:p w14:paraId="6DA0F0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52455BF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9E64BE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0272872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3CF3A6E" w14:textId="77777777" w:rsidR="00583C70" w:rsidRPr="00F873BC" w:rsidRDefault="00583C70" w:rsidP="00583C70">
            <w:pPr>
              <w:rPr>
                <w:u w:val="single"/>
              </w:rPr>
            </w:pPr>
            <w:proofErr w:type="spellStart"/>
            <w:r w:rsidRPr="00CB1491">
              <w:rPr>
                <w:u w:val="single"/>
                <w:lang w:val="fr-BE"/>
              </w:rPr>
              <w:t>DrinkLabel</w:t>
            </w:r>
            <w:proofErr w:type="spellEnd"/>
          </w:p>
        </w:tc>
        <w:tc>
          <w:tcPr>
            <w:tcW w:w="555" w:type="pct"/>
          </w:tcPr>
          <w:p w14:paraId="20016C5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71A74D4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val="restart"/>
            <w:vAlign w:val="center"/>
          </w:tcPr>
          <w:p w14:paraId="3A4BA12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boisson.</w:t>
            </w:r>
          </w:p>
        </w:tc>
      </w:tr>
      <w:tr w:rsidR="00583C70" w14:paraId="4527484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B6994F" w14:textId="77777777" w:rsidR="00583C70" w:rsidRPr="00CB1491" w:rsidRDefault="00583C70" w:rsidP="00583C70">
            <w:pPr>
              <w:rPr>
                <w:u w:val="single"/>
              </w:rPr>
            </w:pPr>
            <w:proofErr w:type="spellStart"/>
            <w:r w:rsidRPr="00CB1491">
              <w:rPr>
                <w:u w:val="single"/>
                <w:lang w:val="fr-BE"/>
              </w:rPr>
              <w:t>DrinkID</w:t>
            </w:r>
            <w:proofErr w:type="spellEnd"/>
          </w:p>
        </w:tc>
        <w:tc>
          <w:tcPr>
            <w:tcW w:w="555" w:type="pct"/>
          </w:tcPr>
          <w:p w14:paraId="3E245E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14583C1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18064F9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2EF4B74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0C2356" w14:textId="77777777" w:rsidR="00583C70" w:rsidRPr="00CB1491" w:rsidRDefault="00583C70" w:rsidP="00583C70">
            <w:pPr>
              <w:rPr>
                <w:u w:val="single"/>
              </w:rPr>
            </w:pPr>
            <w:proofErr w:type="spellStart"/>
            <w:r>
              <w:rPr>
                <w:lang w:val="fr-BE"/>
              </w:rPr>
              <w:t>NbrDrinks</w:t>
            </w:r>
            <w:proofErr w:type="spellEnd"/>
          </w:p>
        </w:tc>
        <w:tc>
          <w:tcPr>
            <w:tcW w:w="555" w:type="pct"/>
          </w:tcPr>
          <w:p w14:paraId="5FB44A6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2297E33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37F437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Nombre d’occurrences de la même boisson dans la ligne de commande.</w:t>
            </w:r>
          </w:p>
        </w:tc>
      </w:tr>
      <w:tr w:rsidR="00583C70" w14:paraId="399319B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D27C5AD" w14:textId="77777777" w:rsidR="00583C70" w:rsidRDefault="00583C70" w:rsidP="00583C70">
            <w:proofErr w:type="spellStart"/>
            <w:r>
              <w:rPr>
                <w:lang w:val="fr-BE"/>
              </w:rPr>
              <w:t>SellingPrice</w:t>
            </w:r>
            <w:proofErr w:type="spellEnd"/>
          </w:p>
        </w:tc>
        <w:tc>
          <w:tcPr>
            <w:tcW w:w="555" w:type="pct"/>
          </w:tcPr>
          <w:p w14:paraId="79D788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sidRPr="00A541E0">
              <w:rPr>
                <w:lang w:val="fr-BE"/>
              </w:rPr>
              <w:t>Double</w:t>
            </w:r>
          </w:p>
        </w:tc>
        <w:tc>
          <w:tcPr>
            <w:tcW w:w="691" w:type="pct"/>
          </w:tcPr>
          <w:p w14:paraId="5C9B189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50A5CB3" w14:textId="3C062CBD"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de la boisson au moment de la commande, il peut être différent du prix du café et des </w:t>
            </w:r>
            <w:proofErr w:type="spellStart"/>
            <w:r>
              <w:rPr>
                <w:lang w:val="fr-BE"/>
              </w:rPr>
              <w:t>topping</w:t>
            </w:r>
            <w:ins w:id="17" w:author="Cha B" w:date="2020-03-31T08:58:00Z">
              <w:r w:rsidR="004447B3">
                <w:rPr>
                  <w:lang w:val="fr-BE"/>
                </w:rPr>
                <w:t>s</w:t>
              </w:r>
            </w:ins>
            <w:proofErr w:type="spellEnd"/>
            <w:r>
              <w:rPr>
                <w:lang w:val="fr-BE"/>
              </w:rPr>
              <w:t xml:space="preserve"> qui évoluent dans le temps.</w:t>
            </w:r>
          </w:p>
        </w:tc>
      </w:tr>
    </w:tbl>
    <w:p w14:paraId="5B4D6CE5" w14:textId="77777777" w:rsidR="00583C70" w:rsidRDefault="00583C70" w:rsidP="00583C70">
      <w:pPr>
        <w:pStyle w:val="Titre2"/>
      </w:pPr>
      <w:proofErr w:type="spellStart"/>
      <w:r>
        <w:t>Feature</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CA4D770"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5785FA" w14:textId="77777777" w:rsidR="00583C70" w:rsidRDefault="00583C70" w:rsidP="00583C70">
            <w:r>
              <w:t>Nom</w:t>
            </w:r>
          </w:p>
        </w:tc>
        <w:tc>
          <w:tcPr>
            <w:tcW w:w="555" w:type="pct"/>
          </w:tcPr>
          <w:p w14:paraId="6CBB9A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4162EF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215E2A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C11A78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E9DB6D" w14:textId="77777777" w:rsidR="00583C70" w:rsidRDefault="00583C70" w:rsidP="00583C70">
            <w:r w:rsidRPr="00310A28">
              <w:rPr>
                <w:u w:val="single"/>
                <w:lang w:val="fr-BE"/>
              </w:rPr>
              <w:t>Label</w:t>
            </w:r>
          </w:p>
        </w:tc>
        <w:tc>
          <w:tcPr>
            <w:tcW w:w="555" w:type="pct"/>
          </w:tcPr>
          <w:p w14:paraId="4893A24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62C4D0F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3923BE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Mot clé qui décrit le café pour le descriptif textuel.</w:t>
            </w:r>
          </w:p>
        </w:tc>
      </w:tr>
    </w:tbl>
    <w:p w14:paraId="1C558565" w14:textId="77777777" w:rsidR="00583C70" w:rsidRDefault="00583C70" w:rsidP="00583C70">
      <w:pPr>
        <w:pStyle w:val="Titre2"/>
      </w:pPr>
      <w:r>
        <w:lastRenderedPageBreak/>
        <w:t>Description</w:t>
      </w:r>
    </w:p>
    <w:tbl>
      <w:tblPr>
        <w:tblStyle w:val="TableauGrille2"/>
        <w:tblW w:w="5000" w:type="pct"/>
        <w:tblLook w:val="04A0" w:firstRow="1" w:lastRow="0" w:firstColumn="1" w:lastColumn="0" w:noHBand="0" w:noVBand="1"/>
      </w:tblPr>
      <w:tblGrid>
        <w:gridCol w:w="2463"/>
        <w:gridCol w:w="1554"/>
        <w:gridCol w:w="1935"/>
        <w:gridCol w:w="8052"/>
      </w:tblGrid>
      <w:tr w:rsidR="00583C70" w14:paraId="1F507E9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7EB3DE0" w14:textId="77777777" w:rsidR="00583C70" w:rsidRDefault="00583C70" w:rsidP="00583C70">
            <w:r>
              <w:t>Nom</w:t>
            </w:r>
          </w:p>
        </w:tc>
        <w:tc>
          <w:tcPr>
            <w:tcW w:w="555" w:type="pct"/>
          </w:tcPr>
          <w:p w14:paraId="36B1671C"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ECD61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82284E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E7200BA"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E15FC76" w14:textId="77777777" w:rsidR="00583C70" w:rsidRDefault="00583C70" w:rsidP="00583C70">
            <w:proofErr w:type="spellStart"/>
            <w:r w:rsidRPr="00F62DB5">
              <w:rPr>
                <w:u w:val="single"/>
                <w:lang w:val="fr-BE"/>
              </w:rPr>
              <w:t>FeatureLabel</w:t>
            </w:r>
            <w:proofErr w:type="spellEnd"/>
          </w:p>
        </w:tc>
        <w:tc>
          <w:tcPr>
            <w:tcW w:w="555" w:type="pct"/>
          </w:tcPr>
          <w:p w14:paraId="5C833A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315E54A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AE1AB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w:t>
            </w:r>
          </w:p>
        </w:tc>
      </w:tr>
      <w:tr w:rsidR="00583C70" w14:paraId="01B3FAB7"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6928556" w14:textId="77777777" w:rsidR="00583C70" w:rsidRPr="00F62DB5" w:rsidRDefault="00583C70" w:rsidP="00583C70">
            <w:pPr>
              <w:rPr>
                <w:u w:val="single"/>
              </w:rPr>
            </w:pPr>
            <w:proofErr w:type="spellStart"/>
            <w:r w:rsidRPr="00F62DB5">
              <w:rPr>
                <w:u w:val="single"/>
                <w:lang w:val="fr-BE"/>
              </w:rPr>
              <w:t>CoffeeID</w:t>
            </w:r>
            <w:proofErr w:type="spellEnd"/>
          </w:p>
        </w:tc>
        <w:tc>
          <w:tcPr>
            <w:tcW w:w="555" w:type="pct"/>
          </w:tcPr>
          <w:p w14:paraId="7E11FCB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13182B4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214225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w:t>
            </w:r>
          </w:p>
        </w:tc>
      </w:tr>
    </w:tbl>
    <w:p w14:paraId="70A5E704" w14:textId="77777777" w:rsidR="00583C70" w:rsidRDefault="00583C70" w:rsidP="00583C70"/>
    <w:p w14:paraId="279C6890" w14:textId="77777777" w:rsidR="00583C70" w:rsidRDefault="00583C70" w:rsidP="00583C70">
      <w:pPr>
        <w:pStyle w:val="Titre2"/>
      </w:pPr>
      <w:r>
        <w:t>Coffee</w:t>
      </w:r>
    </w:p>
    <w:p w14:paraId="36641A47" w14:textId="77777777" w:rsidR="00583C70" w:rsidRPr="00122BB4" w:rsidRDefault="00583C70" w:rsidP="00583C70">
      <w:r>
        <w:t>La table café permet d’avoir un formulaire. On pourra ajouter une nouvelle variété de café dans la base de données pour la proposer à la vente. Le prix et le conditionnement pourront être modifiés (ainsi que les autres attributs). Si on désire ne plus vendre un type de café, on pourra le supprimer. Comme le prix est sauvegardé dans la commande, on pourra toujours garder une trace des ventes passées.</w:t>
      </w:r>
    </w:p>
    <w:tbl>
      <w:tblPr>
        <w:tblStyle w:val="TableauGrille2"/>
        <w:tblW w:w="5000" w:type="pct"/>
        <w:tblLook w:val="04A0" w:firstRow="1" w:lastRow="0" w:firstColumn="1" w:lastColumn="0" w:noHBand="0" w:noVBand="1"/>
      </w:tblPr>
      <w:tblGrid>
        <w:gridCol w:w="3722"/>
        <w:gridCol w:w="1132"/>
        <w:gridCol w:w="1516"/>
        <w:gridCol w:w="7634"/>
      </w:tblGrid>
      <w:tr w:rsidR="00583C70" w14:paraId="50CF81EA"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950F7F3" w14:textId="77777777" w:rsidR="00583C70" w:rsidRDefault="00583C70" w:rsidP="00583C70">
            <w:r>
              <w:t>Nom</w:t>
            </w:r>
          </w:p>
        </w:tc>
        <w:tc>
          <w:tcPr>
            <w:tcW w:w="421" w:type="pct"/>
          </w:tcPr>
          <w:p w14:paraId="7244FD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58" w:type="pct"/>
          </w:tcPr>
          <w:p w14:paraId="5BB136E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42" w:type="pct"/>
          </w:tcPr>
          <w:p w14:paraId="389540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CB20F6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3B7C899" w14:textId="77777777" w:rsidR="00583C70" w:rsidRDefault="00583C70" w:rsidP="00583C70">
            <w:proofErr w:type="spellStart"/>
            <w:r w:rsidRPr="00FC5C39">
              <w:rPr>
                <w:u w:val="single"/>
                <w:lang w:val="fr-BE"/>
              </w:rPr>
              <w:t>CoffeeID</w:t>
            </w:r>
            <w:proofErr w:type="spellEnd"/>
          </w:p>
        </w:tc>
        <w:tc>
          <w:tcPr>
            <w:tcW w:w="421" w:type="pct"/>
          </w:tcPr>
          <w:p w14:paraId="7C97603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5652CE2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41BBCCF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9417E8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6065BDB" w14:textId="77777777" w:rsidR="00583C70" w:rsidRPr="00FC5C39" w:rsidRDefault="00583C70" w:rsidP="00583C70">
            <w:pPr>
              <w:rPr>
                <w:u w:val="single"/>
              </w:rPr>
            </w:pPr>
            <w:r>
              <w:rPr>
                <w:lang w:val="fr-BE"/>
              </w:rPr>
              <w:t xml:space="preserve">Label </w:t>
            </w:r>
          </w:p>
        </w:tc>
        <w:tc>
          <w:tcPr>
            <w:tcW w:w="421" w:type="pct"/>
          </w:tcPr>
          <w:p w14:paraId="2CFEAE3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558" w:type="pct"/>
          </w:tcPr>
          <w:p w14:paraId="416D21C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12B6C8C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du type de café utilisé dans la boisson.</w:t>
            </w:r>
          </w:p>
        </w:tc>
      </w:tr>
      <w:tr w:rsidR="00583C70" w14:paraId="4BD3BD8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0A064D4" w14:textId="77777777" w:rsidR="00583C70" w:rsidRDefault="00583C70" w:rsidP="00583C70">
            <w:proofErr w:type="spellStart"/>
            <w:r>
              <w:rPr>
                <w:lang w:val="fr-BE"/>
              </w:rPr>
              <w:t>OriginCountry</w:t>
            </w:r>
            <w:proofErr w:type="spellEnd"/>
          </w:p>
        </w:tc>
        <w:tc>
          <w:tcPr>
            <w:tcW w:w="421" w:type="pct"/>
          </w:tcPr>
          <w:p w14:paraId="1448D3B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558" w:type="pct"/>
          </w:tcPr>
          <w:p w14:paraId="48EDC30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5FD7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 du pays d’origine pour le descriptif textuel.</w:t>
            </w:r>
          </w:p>
        </w:tc>
      </w:tr>
      <w:tr w:rsidR="00583C70" w14:paraId="1901DC43"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51AB6FE" w14:textId="77777777" w:rsidR="00583C70" w:rsidRDefault="00583C70" w:rsidP="00583C70">
            <w:proofErr w:type="spellStart"/>
            <w:r>
              <w:rPr>
                <w:lang w:val="fr-BE"/>
              </w:rPr>
              <w:t>Intensity</w:t>
            </w:r>
            <w:proofErr w:type="spellEnd"/>
            <w:r>
              <w:rPr>
                <w:lang w:val="fr-BE"/>
              </w:rPr>
              <w:t xml:space="preserve"> </w:t>
            </w:r>
          </w:p>
        </w:tc>
        <w:tc>
          <w:tcPr>
            <w:tcW w:w="421" w:type="pct"/>
          </w:tcPr>
          <w:p w14:paraId="3CEAE4A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1A536F6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DE4AE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Intensité du café sur 5 (1 grain/5 : café doux ; 5 grains/5 : café fort).</w:t>
            </w:r>
          </w:p>
        </w:tc>
      </w:tr>
      <w:tr w:rsidR="00583C70" w14:paraId="4C6D0A2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76BABD6" w14:textId="77777777" w:rsidR="00583C70" w:rsidRDefault="00583C70" w:rsidP="00583C70">
            <w:proofErr w:type="spellStart"/>
            <w:r>
              <w:rPr>
                <w:lang w:val="fr-BE"/>
              </w:rPr>
              <w:t>WeightNeededForPreparation</w:t>
            </w:r>
            <w:proofErr w:type="spellEnd"/>
          </w:p>
        </w:tc>
        <w:tc>
          <w:tcPr>
            <w:tcW w:w="421" w:type="pct"/>
          </w:tcPr>
          <w:p w14:paraId="78AC25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7F185A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452A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de grammes de grains de café pour préparer la boisson. Intervient dans la gestion du stock pour calculer la quantité stockée.</w:t>
            </w:r>
          </w:p>
        </w:tc>
      </w:tr>
      <w:tr w:rsidR="00583C70" w14:paraId="72F8989E"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0E2A4FEF" w14:textId="77777777" w:rsidR="00583C70" w:rsidRDefault="00583C70" w:rsidP="00583C70">
            <w:proofErr w:type="spellStart"/>
            <w:r>
              <w:rPr>
                <w:lang w:val="fr-BE"/>
              </w:rPr>
              <w:t>DiscoveryDate</w:t>
            </w:r>
            <w:proofErr w:type="spellEnd"/>
          </w:p>
        </w:tc>
        <w:tc>
          <w:tcPr>
            <w:tcW w:w="421" w:type="pct"/>
          </w:tcPr>
          <w:p w14:paraId="0849434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w:t>
            </w:r>
          </w:p>
        </w:tc>
        <w:tc>
          <w:tcPr>
            <w:tcW w:w="558" w:type="pct"/>
          </w:tcPr>
          <w:p w14:paraId="7DA741F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1499FFD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 de découverte pour le descriptif textuel.</w:t>
            </w:r>
          </w:p>
        </w:tc>
      </w:tr>
      <w:tr w:rsidR="00583C70" w14:paraId="79FA667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603EA79" w14:textId="77777777" w:rsidR="00583C70" w:rsidRDefault="00583C70" w:rsidP="00583C70">
            <w:proofErr w:type="spellStart"/>
            <w:r>
              <w:rPr>
                <w:lang w:val="fr-BE"/>
              </w:rPr>
              <w:t>ExpirationDate</w:t>
            </w:r>
            <w:proofErr w:type="spellEnd"/>
          </w:p>
        </w:tc>
        <w:tc>
          <w:tcPr>
            <w:tcW w:w="421" w:type="pct"/>
          </w:tcPr>
          <w:p w14:paraId="1F46EE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Date</w:t>
            </w:r>
          </w:p>
        </w:tc>
        <w:tc>
          <w:tcPr>
            <w:tcW w:w="558" w:type="pct"/>
          </w:tcPr>
          <w:p w14:paraId="7F2D67A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BEF64C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Date de péremption du café.</w:t>
            </w:r>
          </w:p>
        </w:tc>
      </w:tr>
      <w:tr w:rsidR="00583C70" w14:paraId="6CAC0EA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63A795E" w14:textId="77777777" w:rsidR="00583C70" w:rsidRDefault="00583C70" w:rsidP="00583C70">
            <w:proofErr w:type="spellStart"/>
            <w:r>
              <w:rPr>
                <w:lang w:val="fr-BE"/>
              </w:rPr>
              <w:t>IsInGrains</w:t>
            </w:r>
            <w:proofErr w:type="spellEnd"/>
          </w:p>
        </w:tc>
        <w:tc>
          <w:tcPr>
            <w:tcW w:w="421" w:type="pct"/>
          </w:tcPr>
          <w:p w14:paraId="5C4EC83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558" w:type="pct"/>
          </w:tcPr>
          <w:p w14:paraId="5563C1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6EF94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Pour savoir quel type de machine utiliser pour préparer la boisson.</w:t>
            </w:r>
          </w:p>
        </w:tc>
      </w:tr>
      <w:tr w:rsidR="00583C70" w14:paraId="43C6DD6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1FBBFE8E" w14:textId="77777777" w:rsidR="00583C70" w:rsidRDefault="00583C70" w:rsidP="00583C70">
            <w:proofErr w:type="spellStart"/>
            <w:r>
              <w:rPr>
                <w:lang w:val="fr-BE"/>
              </w:rPr>
              <w:t>IsEnvironmentFriendly</w:t>
            </w:r>
            <w:proofErr w:type="spellEnd"/>
          </w:p>
        </w:tc>
        <w:tc>
          <w:tcPr>
            <w:tcW w:w="421" w:type="pct"/>
          </w:tcPr>
          <w:p w14:paraId="0A21633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Bit</w:t>
            </w:r>
          </w:p>
        </w:tc>
        <w:tc>
          <w:tcPr>
            <w:tcW w:w="558" w:type="pct"/>
          </w:tcPr>
          <w:p w14:paraId="3DE89983"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F5610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Café bio ou non.</w:t>
            </w:r>
          </w:p>
        </w:tc>
      </w:tr>
      <w:tr w:rsidR="00583C70" w14:paraId="4FE3834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F277D06" w14:textId="77777777" w:rsidR="00583C70" w:rsidRDefault="00583C70" w:rsidP="00583C70">
            <w:r>
              <w:rPr>
                <w:lang w:val="fr-BE"/>
              </w:rPr>
              <w:t>Price</w:t>
            </w:r>
          </w:p>
        </w:tc>
        <w:tc>
          <w:tcPr>
            <w:tcW w:w="421" w:type="pct"/>
          </w:tcPr>
          <w:p w14:paraId="68F41E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558" w:type="pct"/>
          </w:tcPr>
          <w:p w14:paraId="7835A93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3DAA78A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de vente du café (peut être différent d’une commande à la suivante).</w:t>
            </w:r>
          </w:p>
        </w:tc>
      </w:tr>
      <w:tr w:rsidR="00583C70" w14:paraId="03539FE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6630D246" w14:textId="77777777" w:rsidR="00583C70" w:rsidRDefault="00583C70" w:rsidP="00583C70">
            <w:r>
              <w:rPr>
                <w:lang w:val="fr-BE"/>
              </w:rPr>
              <w:t>Packaging</w:t>
            </w:r>
          </w:p>
        </w:tc>
        <w:tc>
          <w:tcPr>
            <w:tcW w:w="421" w:type="pct"/>
          </w:tcPr>
          <w:p w14:paraId="79FFB5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61D7435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A3F23F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Conditionnement des grains de café.</w:t>
            </w:r>
          </w:p>
        </w:tc>
      </w:tr>
      <w:tr w:rsidR="00583C70" w14:paraId="52D62B8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A29832F" w14:textId="77777777" w:rsidR="00583C70" w:rsidRDefault="00583C70" w:rsidP="00583C70">
            <w:proofErr w:type="spellStart"/>
            <w:r>
              <w:rPr>
                <w:lang w:val="fr-BE"/>
              </w:rPr>
              <w:t>RecommendedConsummingMoment</w:t>
            </w:r>
            <w:proofErr w:type="spellEnd"/>
          </w:p>
        </w:tc>
        <w:tc>
          <w:tcPr>
            <w:tcW w:w="421" w:type="pct"/>
          </w:tcPr>
          <w:p w14:paraId="659A72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558" w:type="pct"/>
          </w:tcPr>
          <w:p w14:paraId="713A98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6FE8D8E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Moment de consommation préféré pour le descriptif textuel.</w:t>
            </w:r>
          </w:p>
        </w:tc>
      </w:tr>
      <w:tr w:rsidR="00583C70" w14:paraId="16BECA5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D519005" w14:textId="77777777" w:rsidR="00583C70" w:rsidRDefault="00583C70" w:rsidP="00583C70">
            <w:proofErr w:type="spellStart"/>
            <w:r>
              <w:rPr>
                <w:lang w:val="fr-BE"/>
              </w:rPr>
              <w:t>StockLocationAlley</w:t>
            </w:r>
            <w:proofErr w:type="spellEnd"/>
          </w:p>
        </w:tc>
        <w:tc>
          <w:tcPr>
            <w:tcW w:w="421" w:type="pct"/>
          </w:tcPr>
          <w:p w14:paraId="3D0EFAD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02B8E6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A5FC2B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l’allée où est stocké le café.</w:t>
            </w:r>
          </w:p>
        </w:tc>
      </w:tr>
      <w:tr w:rsidR="00583C70" w14:paraId="2A8ABC35"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0646759" w14:textId="77777777" w:rsidR="00583C70" w:rsidRDefault="00583C70" w:rsidP="00583C70">
            <w:proofErr w:type="spellStart"/>
            <w:r>
              <w:rPr>
                <w:lang w:val="fr-BE"/>
              </w:rPr>
              <w:t>StockLocationShelf</w:t>
            </w:r>
            <w:proofErr w:type="spellEnd"/>
          </w:p>
        </w:tc>
        <w:tc>
          <w:tcPr>
            <w:tcW w:w="421" w:type="pct"/>
          </w:tcPr>
          <w:p w14:paraId="16DD9B7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4EA0C834"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92D510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l’étagère dans l’allée où est stocké le café.</w:t>
            </w:r>
          </w:p>
        </w:tc>
      </w:tr>
      <w:tr w:rsidR="00583C70" w14:paraId="0A1AC0D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27631359" w14:textId="77777777" w:rsidR="00583C70" w:rsidRDefault="00583C70" w:rsidP="00583C70">
            <w:proofErr w:type="spellStart"/>
            <w:r>
              <w:rPr>
                <w:lang w:val="fr-BE"/>
              </w:rPr>
              <w:t>StockLocationNumber</w:t>
            </w:r>
            <w:proofErr w:type="spellEnd"/>
          </w:p>
        </w:tc>
        <w:tc>
          <w:tcPr>
            <w:tcW w:w="421" w:type="pct"/>
          </w:tcPr>
          <w:p w14:paraId="1EEA0BD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13D5B8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907C4E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le numéro sur l’étagère dans l’allée où est stocké le café.</w:t>
            </w:r>
          </w:p>
        </w:tc>
      </w:tr>
    </w:tbl>
    <w:p w14:paraId="3F64E4E7" w14:textId="77777777" w:rsidR="00583C70" w:rsidRDefault="00583C70" w:rsidP="00583C70">
      <w:pPr>
        <w:pStyle w:val="Titre2"/>
      </w:pPr>
      <w:proofErr w:type="spellStart"/>
      <w:r>
        <w:t>Supplement</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496C295F"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CAE41DE" w14:textId="77777777" w:rsidR="00583C70" w:rsidRDefault="00583C70" w:rsidP="00583C70">
            <w:r>
              <w:t>Nom</w:t>
            </w:r>
          </w:p>
        </w:tc>
        <w:tc>
          <w:tcPr>
            <w:tcW w:w="555" w:type="pct"/>
          </w:tcPr>
          <w:p w14:paraId="6421B4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C0BA8A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6650EB9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3B513A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57C0FF4" w14:textId="77777777" w:rsidR="00583C70" w:rsidRDefault="00583C70" w:rsidP="00583C70">
            <w:proofErr w:type="spellStart"/>
            <w:r w:rsidRPr="00C0557B">
              <w:rPr>
                <w:u w:val="single"/>
                <w:lang w:val="fr-BE"/>
              </w:rPr>
              <w:t>DrinkID</w:t>
            </w:r>
            <w:proofErr w:type="spellEnd"/>
          </w:p>
        </w:tc>
        <w:tc>
          <w:tcPr>
            <w:tcW w:w="555" w:type="pct"/>
          </w:tcPr>
          <w:p w14:paraId="137CF9C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C88187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4C1F9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l’identifiant de la boisson (type de café).</w:t>
            </w:r>
          </w:p>
        </w:tc>
      </w:tr>
      <w:tr w:rsidR="00583C70" w14:paraId="6BAC768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4BF9E9A" w14:textId="77777777" w:rsidR="00583C70" w:rsidRPr="00C0557B" w:rsidRDefault="00583C70" w:rsidP="00583C70">
            <w:pPr>
              <w:rPr>
                <w:u w:val="single"/>
              </w:rPr>
            </w:pPr>
            <w:proofErr w:type="spellStart"/>
            <w:r w:rsidRPr="00C0557B">
              <w:rPr>
                <w:u w:val="single"/>
                <w:lang w:val="fr-BE"/>
              </w:rPr>
              <w:t>DrinkLabel</w:t>
            </w:r>
            <w:proofErr w:type="spellEnd"/>
          </w:p>
        </w:tc>
        <w:tc>
          <w:tcPr>
            <w:tcW w:w="555" w:type="pct"/>
          </w:tcPr>
          <w:p w14:paraId="46341E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588633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2F730C5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252D09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24D44CF" w14:textId="77777777" w:rsidR="00583C70" w:rsidRPr="00C0557B" w:rsidRDefault="00583C70" w:rsidP="00583C70">
            <w:pPr>
              <w:rPr>
                <w:u w:val="single"/>
              </w:rPr>
            </w:pPr>
            <w:proofErr w:type="spellStart"/>
            <w:r w:rsidRPr="00C0557B">
              <w:rPr>
                <w:u w:val="single"/>
                <w:lang w:val="fr-BE"/>
              </w:rPr>
              <w:t>ToppingID</w:t>
            </w:r>
            <w:proofErr w:type="spellEnd"/>
          </w:p>
        </w:tc>
        <w:tc>
          <w:tcPr>
            <w:tcW w:w="555" w:type="pct"/>
          </w:tcPr>
          <w:p w14:paraId="7955929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2E5791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862E66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l’identifiant du </w:t>
            </w:r>
            <w:proofErr w:type="spellStart"/>
            <w:r>
              <w:rPr>
                <w:lang w:val="fr-BE"/>
              </w:rPr>
              <w:t>topping</w:t>
            </w:r>
            <w:proofErr w:type="spellEnd"/>
            <w:r>
              <w:rPr>
                <w:lang w:val="fr-BE"/>
              </w:rPr>
              <w:t>.</w:t>
            </w:r>
          </w:p>
        </w:tc>
      </w:tr>
    </w:tbl>
    <w:p w14:paraId="4BD553A6" w14:textId="77777777" w:rsidR="00583C70" w:rsidRDefault="00583C70" w:rsidP="00583C70"/>
    <w:p w14:paraId="51F6DBD3" w14:textId="77777777" w:rsidR="00583C70" w:rsidRDefault="00583C70" w:rsidP="00583C70">
      <w:pPr>
        <w:pStyle w:val="Titre2"/>
      </w:pPr>
      <w:proofErr w:type="spellStart"/>
      <w:r>
        <w:t>Topping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40B01E6"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65C034D" w14:textId="77777777" w:rsidR="00583C70" w:rsidRDefault="00583C70" w:rsidP="00583C70">
            <w:r>
              <w:t>Nom</w:t>
            </w:r>
          </w:p>
        </w:tc>
        <w:tc>
          <w:tcPr>
            <w:tcW w:w="555" w:type="pct"/>
          </w:tcPr>
          <w:p w14:paraId="12F745B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3394A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7FC45B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456129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554C9E5" w14:textId="77777777" w:rsidR="00583C70" w:rsidRDefault="00583C70" w:rsidP="00583C70">
            <w:proofErr w:type="spellStart"/>
            <w:r w:rsidRPr="000774DD">
              <w:rPr>
                <w:u w:val="single"/>
                <w:lang w:val="fr-BE"/>
              </w:rPr>
              <w:t>ToppingID</w:t>
            </w:r>
            <w:proofErr w:type="spellEnd"/>
          </w:p>
        </w:tc>
        <w:tc>
          <w:tcPr>
            <w:tcW w:w="555" w:type="pct"/>
          </w:tcPr>
          <w:p w14:paraId="70D21AE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75ED90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CB985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F34967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5137F2C" w14:textId="77777777" w:rsidR="00583C70" w:rsidRPr="000774DD" w:rsidRDefault="00583C70" w:rsidP="00583C70">
            <w:pPr>
              <w:rPr>
                <w:u w:val="single"/>
              </w:rPr>
            </w:pPr>
            <w:r>
              <w:rPr>
                <w:lang w:val="fr-BE"/>
              </w:rPr>
              <w:t>Label</w:t>
            </w:r>
          </w:p>
        </w:tc>
        <w:tc>
          <w:tcPr>
            <w:tcW w:w="555" w:type="pct"/>
          </w:tcPr>
          <w:p w14:paraId="180298C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AC8D7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4BC19C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Nom du </w:t>
            </w:r>
            <w:proofErr w:type="spellStart"/>
            <w:r>
              <w:rPr>
                <w:lang w:val="fr-BE"/>
              </w:rPr>
              <w:t>topping</w:t>
            </w:r>
            <w:proofErr w:type="spellEnd"/>
            <w:r>
              <w:rPr>
                <w:lang w:val="fr-BE"/>
              </w:rPr>
              <w:t xml:space="preserve"> (ex : lait, sucre, caramel, …).</w:t>
            </w:r>
          </w:p>
        </w:tc>
      </w:tr>
      <w:tr w:rsidR="00583C70" w14:paraId="7919624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F7D4A84" w14:textId="77777777" w:rsidR="00583C70" w:rsidRDefault="00583C70" w:rsidP="00583C70">
            <w:r>
              <w:rPr>
                <w:lang w:val="fr-BE"/>
              </w:rPr>
              <w:t xml:space="preserve">Price </w:t>
            </w:r>
          </w:p>
        </w:tc>
        <w:tc>
          <w:tcPr>
            <w:tcW w:w="555" w:type="pct"/>
          </w:tcPr>
          <w:p w14:paraId="34A08A6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0DE9C91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CD52C8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du </w:t>
            </w:r>
            <w:proofErr w:type="spellStart"/>
            <w:r>
              <w:rPr>
                <w:lang w:val="fr-BE"/>
              </w:rPr>
              <w:t>topping</w:t>
            </w:r>
            <w:proofErr w:type="spellEnd"/>
            <w:r>
              <w:rPr>
                <w:lang w:val="fr-BE"/>
              </w:rPr>
              <w:t xml:space="preserve"> (peut être différent d’une commande à la suivante).</w:t>
            </w:r>
          </w:p>
        </w:tc>
      </w:tr>
      <w:tr w:rsidR="00583C70" w14:paraId="07C859F8"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5DDCED1A" w14:textId="77777777" w:rsidR="00583C70" w:rsidRDefault="00583C70" w:rsidP="00583C70">
            <w:proofErr w:type="spellStart"/>
            <w:r>
              <w:rPr>
                <w:lang w:val="fr-BE"/>
              </w:rPr>
              <w:t>StockLocationAlley</w:t>
            </w:r>
            <w:proofErr w:type="spellEnd"/>
          </w:p>
        </w:tc>
        <w:tc>
          <w:tcPr>
            <w:tcW w:w="555" w:type="pct"/>
          </w:tcPr>
          <w:p w14:paraId="7F80E31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0E94279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64BED3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l’allée où est stocké le </w:t>
            </w:r>
            <w:proofErr w:type="spellStart"/>
            <w:r>
              <w:rPr>
                <w:lang w:val="fr-BE"/>
              </w:rPr>
              <w:t>topping</w:t>
            </w:r>
            <w:proofErr w:type="spellEnd"/>
            <w:r>
              <w:rPr>
                <w:lang w:val="fr-BE"/>
              </w:rPr>
              <w:t>.</w:t>
            </w:r>
          </w:p>
        </w:tc>
      </w:tr>
      <w:tr w:rsidR="00583C70" w14:paraId="075C2589"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303A37" w14:textId="77777777" w:rsidR="00583C70" w:rsidRDefault="00583C70" w:rsidP="00583C70">
            <w:proofErr w:type="spellStart"/>
            <w:r>
              <w:rPr>
                <w:lang w:val="fr-BE"/>
              </w:rPr>
              <w:t>StockLocationShelf</w:t>
            </w:r>
            <w:proofErr w:type="spellEnd"/>
          </w:p>
        </w:tc>
        <w:tc>
          <w:tcPr>
            <w:tcW w:w="555" w:type="pct"/>
          </w:tcPr>
          <w:p w14:paraId="51360F8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1FE3C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15E3D2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l’étagère dans l’allée où est stocké le </w:t>
            </w:r>
            <w:proofErr w:type="spellStart"/>
            <w:r>
              <w:rPr>
                <w:lang w:val="fr-BE"/>
              </w:rPr>
              <w:t>topping</w:t>
            </w:r>
            <w:proofErr w:type="spellEnd"/>
            <w:r>
              <w:rPr>
                <w:lang w:val="fr-BE"/>
              </w:rPr>
              <w:t>.</w:t>
            </w:r>
          </w:p>
        </w:tc>
      </w:tr>
      <w:tr w:rsidR="00583C70" w14:paraId="334D988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518A69F" w14:textId="77777777" w:rsidR="00583C70" w:rsidRDefault="00583C70" w:rsidP="00583C70">
            <w:proofErr w:type="spellStart"/>
            <w:r>
              <w:rPr>
                <w:lang w:val="fr-BE"/>
              </w:rPr>
              <w:t>StockLocationNumber</w:t>
            </w:r>
            <w:proofErr w:type="spellEnd"/>
          </w:p>
        </w:tc>
        <w:tc>
          <w:tcPr>
            <w:tcW w:w="555" w:type="pct"/>
          </w:tcPr>
          <w:p w14:paraId="4DBD28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CBE479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CE31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le numéro sur l’étagère dans l’allée où est stocké le </w:t>
            </w:r>
            <w:proofErr w:type="spellStart"/>
            <w:r>
              <w:rPr>
                <w:lang w:val="fr-BE"/>
              </w:rPr>
              <w:t>topping</w:t>
            </w:r>
            <w:proofErr w:type="spellEnd"/>
            <w:r>
              <w:rPr>
                <w:lang w:val="fr-BE"/>
              </w:rPr>
              <w:t>.</w:t>
            </w:r>
          </w:p>
        </w:tc>
      </w:tr>
    </w:tbl>
    <w:p w14:paraId="42E0254A" w14:textId="77777777" w:rsidR="00583C70" w:rsidRDefault="00583C70" w:rsidP="00583C70">
      <w:pPr>
        <w:pStyle w:val="Titre2"/>
      </w:pPr>
      <w:proofErr w:type="spellStart"/>
      <w:r>
        <w:t>FoodOrdering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3025105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0369F7" w14:textId="77777777" w:rsidR="00583C70" w:rsidRDefault="00583C70" w:rsidP="00583C70">
            <w:r>
              <w:t>Nom</w:t>
            </w:r>
          </w:p>
        </w:tc>
        <w:tc>
          <w:tcPr>
            <w:tcW w:w="555" w:type="pct"/>
          </w:tcPr>
          <w:p w14:paraId="1A04F9A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BEA5C1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8DC228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B9097A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8F0090F" w14:textId="77777777" w:rsidR="00583C70" w:rsidRDefault="00583C70" w:rsidP="00583C70">
            <w:proofErr w:type="spellStart"/>
            <w:r w:rsidRPr="00380002">
              <w:rPr>
                <w:u w:val="single"/>
                <w:lang w:val="fr-BE"/>
              </w:rPr>
              <w:t>OrderNumber</w:t>
            </w:r>
            <w:proofErr w:type="spellEnd"/>
          </w:p>
        </w:tc>
        <w:tc>
          <w:tcPr>
            <w:tcW w:w="555" w:type="pct"/>
          </w:tcPr>
          <w:p w14:paraId="4B98542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DE2000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2275F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6D2F11F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5177C4D" w14:textId="77777777" w:rsidR="00583C70" w:rsidRPr="00380002" w:rsidRDefault="00583C70" w:rsidP="00583C70">
            <w:pPr>
              <w:rPr>
                <w:u w:val="single"/>
              </w:rPr>
            </w:pPr>
            <w:proofErr w:type="spellStart"/>
            <w:r w:rsidRPr="00380002">
              <w:rPr>
                <w:u w:val="single"/>
                <w:lang w:val="fr-BE"/>
              </w:rPr>
              <w:t>FoodID</w:t>
            </w:r>
            <w:proofErr w:type="spellEnd"/>
          </w:p>
        </w:tc>
        <w:tc>
          <w:tcPr>
            <w:tcW w:w="555" w:type="pct"/>
          </w:tcPr>
          <w:p w14:paraId="71084F2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6D1089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C448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nourriture.</w:t>
            </w:r>
          </w:p>
        </w:tc>
      </w:tr>
      <w:tr w:rsidR="00583C70" w14:paraId="3A80B5A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D24E8F" w14:textId="77777777" w:rsidR="00583C70" w:rsidRPr="00380002" w:rsidRDefault="00583C70" w:rsidP="00583C70">
            <w:pPr>
              <w:rPr>
                <w:u w:val="single"/>
              </w:rPr>
            </w:pPr>
            <w:proofErr w:type="spellStart"/>
            <w:r>
              <w:rPr>
                <w:lang w:val="fr-BE"/>
              </w:rPr>
              <w:t>NbrPieces</w:t>
            </w:r>
            <w:proofErr w:type="spellEnd"/>
          </w:p>
        </w:tc>
        <w:tc>
          <w:tcPr>
            <w:tcW w:w="555" w:type="pct"/>
          </w:tcPr>
          <w:p w14:paraId="3C1CA5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209129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211B97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d’aliments identiques dans une ligne de commande.</w:t>
            </w:r>
          </w:p>
        </w:tc>
      </w:tr>
      <w:tr w:rsidR="00583C70" w14:paraId="74B37F1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6C4E4FC" w14:textId="77777777" w:rsidR="00583C70" w:rsidRDefault="00583C70" w:rsidP="00583C70">
            <w:proofErr w:type="spellStart"/>
            <w:r>
              <w:rPr>
                <w:lang w:val="fr-BE"/>
              </w:rPr>
              <w:t>SellingPrice</w:t>
            </w:r>
            <w:proofErr w:type="spellEnd"/>
          </w:p>
        </w:tc>
        <w:tc>
          <w:tcPr>
            <w:tcW w:w="555" w:type="pct"/>
          </w:tcPr>
          <w:p w14:paraId="7A918F4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3D32A13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5E74C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Prix de vente de l’aliment au moment de la commande, il peut être différent du prix du café et des </w:t>
            </w:r>
            <w:proofErr w:type="spellStart"/>
            <w:r>
              <w:rPr>
                <w:lang w:val="fr-BE"/>
              </w:rPr>
              <w:t>topping</w:t>
            </w:r>
            <w:proofErr w:type="spellEnd"/>
            <w:r>
              <w:rPr>
                <w:lang w:val="fr-BE"/>
              </w:rPr>
              <w:t xml:space="preserve"> qui évoluent dans le temps.</w:t>
            </w:r>
          </w:p>
        </w:tc>
      </w:tr>
    </w:tbl>
    <w:p w14:paraId="251F6C0D" w14:textId="77777777" w:rsidR="00583C70" w:rsidRDefault="00583C70" w:rsidP="00583C70">
      <w:pPr>
        <w:pStyle w:val="Titre2"/>
      </w:pPr>
      <w:r>
        <w:t>Food</w:t>
      </w:r>
    </w:p>
    <w:tbl>
      <w:tblPr>
        <w:tblStyle w:val="TableauGrille2"/>
        <w:tblW w:w="5000" w:type="pct"/>
        <w:tblLook w:val="04A0" w:firstRow="1" w:lastRow="0" w:firstColumn="1" w:lastColumn="0" w:noHBand="0" w:noVBand="1"/>
      </w:tblPr>
      <w:tblGrid>
        <w:gridCol w:w="2463"/>
        <w:gridCol w:w="1554"/>
        <w:gridCol w:w="1935"/>
        <w:gridCol w:w="8052"/>
      </w:tblGrid>
      <w:tr w:rsidR="00583C70" w14:paraId="3CF47B98"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80E858" w14:textId="77777777" w:rsidR="00583C70" w:rsidRDefault="00583C70" w:rsidP="00583C70">
            <w:r>
              <w:t>Nom</w:t>
            </w:r>
          </w:p>
        </w:tc>
        <w:tc>
          <w:tcPr>
            <w:tcW w:w="555" w:type="pct"/>
          </w:tcPr>
          <w:p w14:paraId="095E459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0A0B8F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0E42F3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DFE899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364C0D" w14:textId="77777777" w:rsidR="00583C70" w:rsidRDefault="00583C70" w:rsidP="00583C70">
            <w:proofErr w:type="spellStart"/>
            <w:r w:rsidRPr="00C0557B">
              <w:rPr>
                <w:u w:val="single"/>
                <w:lang w:val="fr-BE"/>
              </w:rPr>
              <w:t>FoodID</w:t>
            </w:r>
            <w:proofErr w:type="spellEnd"/>
          </w:p>
        </w:tc>
        <w:tc>
          <w:tcPr>
            <w:tcW w:w="555" w:type="pct"/>
          </w:tcPr>
          <w:p w14:paraId="6010580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E0CEA9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08F8C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63D8F1B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8F1AFB7" w14:textId="77777777" w:rsidR="00583C70" w:rsidRPr="00C0557B" w:rsidRDefault="00583C70" w:rsidP="00583C70">
            <w:pPr>
              <w:rPr>
                <w:u w:val="single"/>
              </w:rPr>
            </w:pPr>
            <w:r>
              <w:rPr>
                <w:lang w:val="fr-BE"/>
              </w:rPr>
              <w:t>Label</w:t>
            </w:r>
          </w:p>
        </w:tc>
        <w:tc>
          <w:tcPr>
            <w:tcW w:w="555" w:type="pct"/>
          </w:tcPr>
          <w:p w14:paraId="7AEECB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01985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63ED7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de la nourriture (ex : cookies, tarte aux pommes, …).</w:t>
            </w:r>
          </w:p>
        </w:tc>
      </w:tr>
      <w:tr w:rsidR="00583C70" w14:paraId="24F9685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4BEA951" w14:textId="77777777" w:rsidR="00583C70" w:rsidRDefault="00583C70" w:rsidP="00583C70">
            <w:r>
              <w:rPr>
                <w:lang w:val="fr-BE"/>
              </w:rPr>
              <w:t>Price</w:t>
            </w:r>
          </w:p>
        </w:tc>
        <w:tc>
          <w:tcPr>
            <w:tcW w:w="555" w:type="pct"/>
          </w:tcPr>
          <w:p w14:paraId="717251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499E59F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AEF2F6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Prix de vente de la nourriture (peut être différent d’une commande à la suivante).</w:t>
            </w:r>
          </w:p>
        </w:tc>
      </w:tr>
      <w:tr w:rsidR="00583C70" w14:paraId="5F8321A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25A69B" w14:textId="77777777" w:rsidR="00583C70" w:rsidRDefault="00583C70" w:rsidP="00583C70">
            <w:proofErr w:type="spellStart"/>
            <w:r>
              <w:rPr>
                <w:lang w:val="fr-BE"/>
              </w:rPr>
              <w:t>StockLocationAlley</w:t>
            </w:r>
            <w:proofErr w:type="spellEnd"/>
          </w:p>
        </w:tc>
        <w:tc>
          <w:tcPr>
            <w:tcW w:w="555" w:type="pct"/>
          </w:tcPr>
          <w:p w14:paraId="327554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A3AD4E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E05CC8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l’allée où est stockée la nourriture.</w:t>
            </w:r>
          </w:p>
        </w:tc>
      </w:tr>
      <w:tr w:rsidR="00583C70" w14:paraId="343514E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AE73EF" w14:textId="77777777" w:rsidR="00583C70" w:rsidRDefault="00583C70" w:rsidP="00583C70">
            <w:proofErr w:type="spellStart"/>
            <w:r>
              <w:rPr>
                <w:lang w:val="fr-BE"/>
              </w:rPr>
              <w:t>StockLocationShelf</w:t>
            </w:r>
            <w:proofErr w:type="spellEnd"/>
          </w:p>
        </w:tc>
        <w:tc>
          <w:tcPr>
            <w:tcW w:w="555" w:type="pct"/>
          </w:tcPr>
          <w:p w14:paraId="73A26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91AA20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DC5B17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l’étagère dans l’allée où est stockée la nourriture.</w:t>
            </w:r>
          </w:p>
        </w:tc>
      </w:tr>
      <w:tr w:rsidR="00583C70" w14:paraId="465B434D"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3703F2E" w14:textId="77777777" w:rsidR="00583C70" w:rsidRDefault="00583C70" w:rsidP="00583C70">
            <w:proofErr w:type="spellStart"/>
            <w:r>
              <w:rPr>
                <w:lang w:val="fr-BE"/>
              </w:rPr>
              <w:t>StockLocationNumber</w:t>
            </w:r>
            <w:proofErr w:type="spellEnd"/>
          </w:p>
        </w:tc>
        <w:tc>
          <w:tcPr>
            <w:tcW w:w="555" w:type="pct"/>
          </w:tcPr>
          <w:p w14:paraId="3434B05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45CB66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3CEFA0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le numéro sur l’étagère dans l’allée où est stockée la nourriture.</w:t>
            </w:r>
          </w:p>
        </w:tc>
      </w:tr>
    </w:tbl>
    <w:p w14:paraId="3631A981" w14:textId="77077273" w:rsidR="00583C70" w:rsidRDefault="00583C70" w:rsidP="00583C70"/>
    <w:p w14:paraId="4677A526" w14:textId="746DFA71" w:rsidR="00583C70" w:rsidRDefault="00583C70" w:rsidP="00583C70">
      <w:r>
        <w:br w:type="page"/>
      </w:r>
    </w:p>
    <w:p w14:paraId="2A408D1C" w14:textId="77777777" w:rsidR="00583C70" w:rsidRDefault="00583C70" w:rsidP="00583C70">
      <w:pPr>
        <w:pStyle w:val="Titre2"/>
      </w:pPr>
      <w:proofErr w:type="spellStart"/>
      <w:r>
        <w:lastRenderedPageBreak/>
        <w:t>StockLocation</w:t>
      </w:r>
      <w:proofErr w:type="spellEnd"/>
    </w:p>
    <w:p w14:paraId="09723D72" w14:textId="77777777" w:rsidR="00583C70" w:rsidRPr="0069172E" w:rsidRDefault="00583C70" w:rsidP="00583C70">
      <w:r>
        <w:rPr>
          <w:lang w:val="fr-BE"/>
        </w:rPr>
        <w:t xml:space="preserve">Les quantités en stock sont calculables à partir des cardinalités qui relient Food, </w:t>
      </w:r>
      <w:proofErr w:type="spellStart"/>
      <w:r>
        <w:rPr>
          <w:lang w:val="fr-BE"/>
        </w:rPr>
        <w:t>Topping</w:t>
      </w:r>
      <w:proofErr w:type="spellEnd"/>
      <w:r>
        <w:rPr>
          <w:lang w:val="fr-BE"/>
        </w:rPr>
        <w:t xml:space="preserve"> et Coffee. On pourra vérifier si les aliments sont toujours disponibles au moment de passer une commande en comparant les aliments en stock avec les quantités déjà consommées lors des commandes précédentes. S’il n’y a plus de stock pour la commande, le champ sera grisé.</w:t>
      </w:r>
    </w:p>
    <w:tbl>
      <w:tblPr>
        <w:tblStyle w:val="TableauGrille2"/>
        <w:tblW w:w="5000" w:type="pct"/>
        <w:tblLook w:val="04A0" w:firstRow="1" w:lastRow="0" w:firstColumn="1" w:lastColumn="0" w:noHBand="0" w:noVBand="1"/>
      </w:tblPr>
      <w:tblGrid>
        <w:gridCol w:w="2463"/>
        <w:gridCol w:w="1554"/>
        <w:gridCol w:w="1935"/>
        <w:gridCol w:w="8052"/>
      </w:tblGrid>
      <w:tr w:rsidR="00583C70" w14:paraId="2185A73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AC02D2" w14:textId="77777777" w:rsidR="00583C70" w:rsidRDefault="00583C70" w:rsidP="00583C70">
            <w:r>
              <w:t>Nom</w:t>
            </w:r>
          </w:p>
        </w:tc>
        <w:tc>
          <w:tcPr>
            <w:tcW w:w="555" w:type="pct"/>
          </w:tcPr>
          <w:p w14:paraId="27F52C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3B048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CCDE2E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89547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F6D65F1" w14:textId="77777777" w:rsidR="00583C70" w:rsidRDefault="00583C70" w:rsidP="00583C70">
            <w:proofErr w:type="spellStart"/>
            <w:r w:rsidRPr="00445490">
              <w:rPr>
                <w:u w:val="single"/>
                <w:lang w:val="fr-BE"/>
              </w:rPr>
              <w:t>Alley</w:t>
            </w:r>
            <w:proofErr w:type="spellEnd"/>
          </w:p>
        </w:tc>
        <w:tc>
          <w:tcPr>
            <w:tcW w:w="555" w:type="pct"/>
          </w:tcPr>
          <w:p w14:paraId="42EC8A6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078709B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628D231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Clés primaires de la table.</w:t>
            </w:r>
          </w:p>
        </w:tc>
      </w:tr>
      <w:tr w:rsidR="00583C70" w14:paraId="4891FC2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E7980BE" w14:textId="77777777" w:rsidR="00583C70" w:rsidRPr="00445490" w:rsidRDefault="00583C70" w:rsidP="00583C70">
            <w:pPr>
              <w:rPr>
                <w:u w:val="single"/>
              </w:rPr>
            </w:pPr>
            <w:r w:rsidRPr="00445490">
              <w:rPr>
                <w:u w:val="single"/>
                <w:lang w:val="fr-BE"/>
              </w:rPr>
              <w:t>Shelf</w:t>
            </w:r>
          </w:p>
        </w:tc>
        <w:tc>
          <w:tcPr>
            <w:tcW w:w="555" w:type="pct"/>
          </w:tcPr>
          <w:p w14:paraId="564CB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9487C3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4CD2A85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5FF0F8F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3846F58" w14:textId="77777777" w:rsidR="00583C70" w:rsidRPr="00445490" w:rsidRDefault="00583C70" w:rsidP="00583C70">
            <w:pPr>
              <w:rPr>
                <w:u w:val="single"/>
              </w:rPr>
            </w:pPr>
            <w:proofErr w:type="spellStart"/>
            <w:r w:rsidRPr="00445490">
              <w:rPr>
                <w:u w:val="single"/>
                <w:lang w:val="fr-BE"/>
              </w:rPr>
              <w:t>Number</w:t>
            </w:r>
            <w:proofErr w:type="spellEnd"/>
          </w:p>
        </w:tc>
        <w:tc>
          <w:tcPr>
            <w:tcW w:w="555" w:type="pct"/>
          </w:tcPr>
          <w:p w14:paraId="2AB0356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4FD46E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4395ABE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5B5AA0F3"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A8CD89A" w14:textId="77777777" w:rsidR="00583C70" w:rsidRPr="00445490" w:rsidRDefault="00583C70" w:rsidP="00583C70">
            <w:pPr>
              <w:rPr>
                <w:u w:val="single"/>
              </w:rPr>
            </w:pPr>
            <w:proofErr w:type="spellStart"/>
            <w:r>
              <w:rPr>
                <w:lang w:val="fr-BE"/>
              </w:rPr>
              <w:t>BuyingPrice</w:t>
            </w:r>
            <w:proofErr w:type="spellEnd"/>
          </w:p>
        </w:tc>
        <w:tc>
          <w:tcPr>
            <w:tcW w:w="555" w:type="pct"/>
          </w:tcPr>
          <w:p w14:paraId="485E6BD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695C773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B565DD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d’achat de la marchandise au fournisseur. La différence entre ce prix et le prix de vente permettra de calculer les bénéfices.</w:t>
            </w:r>
          </w:p>
        </w:tc>
      </w:tr>
    </w:tbl>
    <w:p w14:paraId="3EDD6BAF" w14:textId="77777777" w:rsidR="00583C70" w:rsidRDefault="00583C70" w:rsidP="00583C70"/>
    <w:p w14:paraId="19FFA76A" w14:textId="77777777" w:rsidR="00583C70" w:rsidRPr="00583C70" w:rsidRDefault="00583C70" w:rsidP="00583C70"/>
    <w:sectPr w:rsidR="00583C70" w:rsidRPr="00583C70" w:rsidSect="00583C70">
      <w:pgSz w:w="16838" w:h="11906" w:orient="landscape"/>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23D7A" w14:textId="77777777" w:rsidR="002C037A" w:rsidRDefault="002C037A" w:rsidP="00873499">
      <w:pPr>
        <w:spacing w:after="0" w:line="240" w:lineRule="auto"/>
      </w:pPr>
      <w:r>
        <w:separator/>
      </w:r>
    </w:p>
  </w:endnote>
  <w:endnote w:type="continuationSeparator" w:id="0">
    <w:p w14:paraId="060BE3C8" w14:textId="77777777" w:rsidR="002C037A" w:rsidRDefault="002C037A" w:rsidP="0087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554980"/>
      <w:docPartObj>
        <w:docPartGallery w:val="Page Numbers (Bottom of Page)"/>
        <w:docPartUnique/>
      </w:docPartObj>
    </w:sdtPr>
    <w:sdtContent>
      <w:p w14:paraId="3030DFB4" w14:textId="77777777" w:rsidR="00737B8D" w:rsidRDefault="00737B8D">
        <w:pPr>
          <w:pStyle w:val="Pieddepage"/>
        </w:pPr>
        <w:r>
          <w:rPr>
            <w:noProof/>
          </w:rPr>
          <mc:AlternateContent>
            <mc:Choice Requires="wps">
              <w:drawing>
                <wp:anchor distT="0" distB="0" distL="114300" distR="114300" simplePos="0" relativeHeight="251659264" behindDoc="0" locked="0" layoutInCell="0" allowOverlap="1" wp14:anchorId="08930379" wp14:editId="4F3A4FB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934" cy="301925"/>
                  <wp:effectExtent l="0" t="0" r="12700" b="2222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4" cy="301925"/>
                          </a:xfrm>
                          <a:prstGeom prst="foldedCorner">
                            <a:avLst>
                              <a:gd name="adj" fmla="val 34560"/>
                            </a:avLst>
                          </a:prstGeom>
                          <a:solidFill>
                            <a:srgbClr val="FFFFFF"/>
                          </a:solidFill>
                          <a:ln w="3175">
                            <a:solidFill>
                              <a:srgbClr val="808080"/>
                            </a:solidFill>
                            <a:round/>
                            <a:headEnd/>
                            <a:tailEnd/>
                          </a:ln>
                        </wps:spPr>
                        <wps:txbx>
                          <w:txbxContent>
                            <w:p w14:paraId="0A065656" w14:textId="77777777" w:rsidR="00737B8D" w:rsidRDefault="00737B8D">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3037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0;margin-top:0;width:29.05pt;height:23.75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" o:allowincell="f" adj="14135" strokecolor="gray" strokeweight=".25pt">
                  <v:textbox>
                    <w:txbxContent>
                      <w:p w14:paraId="0A065656" w14:textId="77777777" w:rsidR="00737B8D" w:rsidRDefault="00737B8D">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D5C79" w14:textId="77777777" w:rsidR="002C037A" w:rsidRDefault="002C037A" w:rsidP="00873499">
      <w:pPr>
        <w:spacing w:after="0" w:line="240" w:lineRule="auto"/>
      </w:pPr>
      <w:r>
        <w:separator/>
      </w:r>
    </w:p>
  </w:footnote>
  <w:footnote w:type="continuationSeparator" w:id="0">
    <w:p w14:paraId="2F88D632" w14:textId="77777777" w:rsidR="002C037A" w:rsidRDefault="002C037A" w:rsidP="0087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32B4" w14:textId="59A74FC0" w:rsidR="00737B8D" w:rsidRPr="00583C70" w:rsidRDefault="00737B8D" w:rsidP="00583C70">
    <w:pPr>
      <w:pStyle w:val="En-tte"/>
      <w:tabs>
        <w:tab w:val="clear" w:pos="4536"/>
        <w:tab w:val="clear" w:pos="9072"/>
        <w:tab w:val="center" w:pos="5812"/>
        <w:tab w:val="right" w:pos="14004"/>
      </w:tabs>
    </w:pPr>
    <w:r w:rsidRPr="00583C70">
      <w:t>Aurélie BODART, Christophe BERNARD et Maxime FORAIN</w:t>
    </w:r>
    <w:r w:rsidRPr="00583C70">
      <w:tab/>
    </w:r>
    <w:r>
      <w:tab/>
      <w:t>2IGA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949"/>
    <w:multiLevelType w:val="hybridMultilevel"/>
    <w:tmpl w:val="87E60D98"/>
    <w:lvl w:ilvl="0" w:tplc="43A475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 B">
    <w15:presenceInfo w15:providerId="Windows Live" w15:userId="0fa31f8bfceed6db"/>
  </w15:person>
  <w15:person w15:author="Aurélie Bodart">
    <w15:presenceInfo w15:providerId="Windows Live" w15:userId="89e1b06710e3b3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A4"/>
    <w:rsid w:val="0000326E"/>
    <w:rsid w:val="000F7D93"/>
    <w:rsid w:val="00196908"/>
    <w:rsid w:val="002C037A"/>
    <w:rsid w:val="003A4C48"/>
    <w:rsid w:val="003A5EE3"/>
    <w:rsid w:val="003F76A2"/>
    <w:rsid w:val="00433B0C"/>
    <w:rsid w:val="00441A7B"/>
    <w:rsid w:val="004447B3"/>
    <w:rsid w:val="00583C70"/>
    <w:rsid w:val="006C0703"/>
    <w:rsid w:val="006F21B9"/>
    <w:rsid w:val="00737B8D"/>
    <w:rsid w:val="00746294"/>
    <w:rsid w:val="008515BD"/>
    <w:rsid w:val="00873499"/>
    <w:rsid w:val="008A5CA4"/>
    <w:rsid w:val="008F06D4"/>
    <w:rsid w:val="00966683"/>
    <w:rsid w:val="009C11F6"/>
    <w:rsid w:val="00AD20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8D80"/>
  <w15:chartTrackingRefBased/>
  <w15:docId w15:val="{5D2C06AD-FCF5-40C5-81BF-1C667F6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3B0C"/>
  </w:style>
  <w:style w:type="paragraph" w:styleId="Titre1">
    <w:name w:val="heading 1"/>
    <w:basedOn w:val="Normal"/>
    <w:next w:val="Normal"/>
    <w:link w:val="Titre1Car"/>
    <w:uiPriority w:val="9"/>
    <w:qFormat/>
    <w:rsid w:val="00433B0C"/>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Titre2">
    <w:name w:val="heading 2"/>
    <w:basedOn w:val="Normal"/>
    <w:next w:val="Normal"/>
    <w:link w:val="Titre2Car"/>
    <w:uiPriority w:val="9"/>
    <w:unhideWhenUsed/>
    <w:qFormat/>
    <w:rsid w:val="00583C70"/>
    <w:pPr>
      <w:keepNext/>
      <w:keepLines/>
      <w:spacing w:before="120" w:after="0" w:line="240" w:lineRule="auto"/>
      <w:outlineLvl w:val="1"/>
    </w:pPr>
    <w:rPr>
      <w:rFonts w:asciiTheme="majorHAnsi" w:eastAsiaTheme="majorEastAsia" w:hAnsiTheme="majorHAnsi" w:cstheme="majorBidi"/>
      <w:color w:val="0075A2" w:themeColor="accent2" w:themeShade="BF"/>
      <w:sz w:val="28"/>
      <w:szCs w:val="28"/>
    </w:rPr>
  </w:style>
  <w:style w:type="paragraph" w:styleId="Titre3">
    <w:name w:val="heading 3"/>
    <w:basedOn w:val="Normal"/>
    <w:next w:val="Normal"/>
    <w:link w:val="Titre3Car"/>
    <w:uiPriority w:val="9"/>
    <w:semiHidden/>
    <w:unhideWhenUsed/>
    <w:qFormat/>
    <w:rsid w:val="00433B0C"/>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Titre4">
    <w:name w:val="heading 4"/>
    <w:basedOn w:val="Normal"/>
    <w:next w:val="Normal"/>
    <w:link w:val="Titre4Car"/>
    <w:uiPriority w:val="9"/>
    <w:semiHidden/>
    <w:unhideWhenUsed/>
    <w:qFormat/>
    <w:rsid w:val="00433B0C"/>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Titre5">
    <w:name w:val="heading 5"/>
    <w:basedOn w:val="Normal"/>
    <w:next w:val="Normal"/>
    <w:link w:val="Titre5Car"/>
    <w:uiPriority w:val="9"/>
    <w:semiHidden/>
    <w:unhideWhenUsed/>
    <w:qFormat/>
    <w:rsid w:val="00433B0C"/>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Titre6">
    <w:name w:val="heading 6"/>
    <w:basedOn w:val="Normal"/>
    <w:next w:val="Normal"/>
    <w:link w:val="Titre6Car"/>
    <w:uiPriority w:val="9"/>
    <w:semiHidden/>
    <w:unhideWhenUsed/>
    <w:qFormat/>
    <w:rsid w:val="00433B0C"/>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Titre7">
    <w:name w:val="heading 7"/>
    <w:basedOn w:val="Normal"/>
    <w:next w:val="Normal"/>
    <w:link w:val="Titre7Car"/>
    <w:uiPriority w:val="9"/>
    <w:semiHidden/>
    <w:unhideWhenUsed/>
    <w:qFormat/>
    <w:rsid w:val="00433B0C"/>
    <w:pPr>
      <w:keepNext/>
      <w:keepLines/>
      <w:spacing w:before="40" w:after="0"/>
      <w:outlineLvl w:val="6"/>
    </w:pPr>
    <w:rPr>
      <w:rFonts w:asciiTheme="majorHAnsi" w:eastAsiaTheme="majorEastAsia" w:hAnsiTheme="majorHAnsi" w:cstheme="majorBidi"/>
      <w:color w:val="073763" w:themeColor="accent1" w:themeShade="80"/>
    </w:rPr>
  </w:style>
  <w:style w:type="paragraph" w:styleId="Titre8">
    <w:name w:val="heading 8"/>
    <w:basedOn w:val="Normal"/>
    <w:next w:val="Normal"/>
    <w:link w:val="Titre8Car"/>
    <w:uiPriority w:val="9"/>
    <w:semiHidden/>
    <w:unhideWhenUsed/>
    <w:qFormat/>
    <w:rsid w:val="00433B0C"/>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Titre9">
    <w:name w:val="heading 9"/>
    <w:basedOn w:val="Normal"/>
    <w:next w:val="Normal"/>
    <w:link w:val="Titre9Car"/>
    <w:uiPriority w:val="9"/>
    <w:semiHidden/>
    <w:unhideWhenUsed/>
    <w:qFormat/>
    <w:rsid w:val="00433B0C"/>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CA4"/>
    <w:pPr>
      <w:ind w:left="720"/>
      <w:contextualSpacing/>
    </w:pPr>
  </w:style>
  <w:style w:type="character" w:customStyle="1" w:styleId="Titre1Car">
    <w:name w:val="Titre 1 Car"/>
    <w:basedOn w:val="Policepardfaut"/>
    <w:link w:val="Titre1"/>
    <w:uiPriority w:val="9"/>
    <w:rsid w:val="00433B0C"/>
    <w:rPr>
      <w:rFonts w:asciiTheme="majorHAnsi" w:eastAsiaTheme="majorEastAsia" w:hAnsiTheme="majorHAnsi" w:cstheme="majorBidi"/>
      <w:color w:val="0B5294" w:themeColor="accent1" w:themeShade="BF"/>
      <w:sz w:val="30"/>
      <w:szCs w:val="30"/>
    </w:rPr>
  </w:style>
  <w:style w:type="character" w:customStyle="1" w:styleId="Titre2Car">
    <w:name w:val="Titre 2 Car"/>
    <w:basedOn w:val="Policepardfaut"/>
    <w:link w:val="Titre2"/>
    <w:uiPriority w:val="9"/>
    <w:rsid w:val="00583C70"/>
    <w:rPr>
      <w:rFonts w:asciiTheme="majorHAnsi" w:eastAsiaTheme="majorEastAsia" w:hAnsiTheme="majorHAnsi" w:cstheme="majorBidi"/>
      <w:color w:val="0075A2" w:themeColor="accent2" w:themeShade="BF"/>
      <w:sz w:val="28"/>
      <w:szCs w:val="28"/>
    </w:rPr>
  </w:style>
  <w:style w:type="character" w:customStyle="1" w:styleId="Titre3Car">
    <w:name w:val="Titre 3 Car"/>
    <w:basedOn w:val="Policepardfaut"/>
    <w:link w:val="Titre3"/>
    <w:uiPriority w:val="9"/>
    <w:semiHidden/>
    <w:rsid w:val="00433B0C"/>
    <w:rPr>
      <w:rFonts w:asciiTheme="majorHAnsi" w:eastAsiaTheme="majorEastAsia" w:hAnsiTheme="majorHAnsi" w:cstheme="majorBidi"/>
      <w:color w:val="7D9532" w:themeColor="accent6" w:themeShade="BF"/>
      <w:sz w:val="26"/>
      <w:szCs w:val="26"/>
    </w:rPr>
  </w:style>
  <w:style w:type="character" w:customStyle="1" w:styleId="Titre4Car">
    <w:name w:val="Titre 4 Car"/>
    <w:basedOn w:val="Policepardfaut"/>
    <w:link w:val="Titre4"/>
    <w:uiPriority w:val="9"/>
    <w:semiHidden/>
    <w:rsid w:val="00433B0C"/>
    <w:rPr>
      <w:rFonts w:asciiTheme="majorHAnsi" w:eastAsiaTheme="majorEastAsia" w:hAnsiTheme="majorHAnsi" w:cstheme="majorBidi"/>
      <w:i/>
      <w:iCs/>
      <w:color w:val="54A738" w:themeColor="accent5" w:themeShade="BF"/>
      <w:sz w:val="25"/>
      <w:szCs w:val="25"/>
    </w:rPr>
  </w:style>
  <w:style w:type="character" w:customStyle="1" w:styleId="Titre5Car">
    <w:name w:val="Titre 5 Car"/>
    <w:basedOn w:val="Policepardfaut"/>
    <w:link w:val="Titre5"/>
    <w:uiPriority w:val="9"/>
    <w:semiHidden/>
    <w:rsid w:val="00433B0C"/>
    <w:rPr>
      <w:rFonts w:asciiTheme="majorHAnsi" w:eastAsiaTheme="majorEastAsia" w:hAnsiTheme="majorHAnsi" w:cstheme="majorBidi"/>
      <w:i/>
      <w:iCs/>
      <w:color w:val="004E6C" w:themeColor="accent2" w:themeShade="80"/>
      <w:sz w:val="24"/>
      <w:szCs w:val="24"/>
    </w:rPr>
  </w:style>
  <w:style w:type="character" w:customStyle="1" w:styleId="Titre6Car">
    <w:name w:val="Titre 6 Car"/>
    <w:basedOn w:val="Policepardfaut"/>
    <w:link w:val="Titre6"/>
    <w:uiPriority w:val="9"/>
    <w:semiHidden/>
    <w:rsid w:val="00433B0C"/>
    <w:rPr>
      <w:rFonts w:asciiTheme="majorHAnsi" w:eastAsiaTheme="majorEastAsia" w:hAnsiTheme="majorHAnsi" w:cstheme="majorBidi"/>
      <w:i/>
      <w:iCs/>
      <w:color w:val="546421" w:themeColor="accent6" w:themeShade="80"/>
      <w:sz w:val="23"/>
      <w:szCs w:val="23"/>
    </w:rPr>
  </w:style>
  <w:style w:type="character" w:customStyle="1" w:styleId="Titre7Car">
    <w:name w:val="Titre 7 Car"/>
    <w:basedOn w:val="Policepardfaut"/>
    <w:link w:val="Titre7"/>
    <w:uiPriority w:val="9"/>
    <w:semiHidden/>
    <w:rsid w:val="00433B0C"/>
    <w:rPr>
      <w:rFonts w:asciiTheme="majorHAnsi" w:eastAsiaTheme="majorEastAsia" w:hAnsiTheme="majorHAnsi" w:cstheme="majorBidi"/>
      <w:color w:val="073763" w:themeColor="accent1" w:themeShade="80"/>
    </w:rPr>
  </w:style>
  <w:style w:type="character" w:customStyle="1" w:styleId="Titre8Car">
    <w:name w:val="Titre 8 Car"/>
    <w:basedOn w:val="Policepardfaut"/>
    <w:link w:val="Titre8"/>
    <w:uiPriority w:val="9"/>
    <w:semiHidden/>
    <w:rsid w:val="00433B0C"/>
    <w:rPr>
      <w:rFonts w:asciiTheme="majorHAnsi" w:eastAsiaTheme="majorEastAsia" w:hAnsiTheme="majorHAnsi" w:cstheme="majorBidi"/>
      <w:color w:val="004E6C" w:themeColor="accent2" w:themeShade="80"/>
      <w:sz w:val="21"/>
      <w:szCs w:val="21"/>
    </w:rPr>
  </w:style>
  <w:style w:type="character" w:customStyle="1" w:styleId="Titre9Car">
    <w:name w:val="Titre 9 Car"/>
    <w:basedOn w:val="Policepardfaut"/>
    <w:link w:val="Titre9"/>
    <w:uiPriority w:val="9"/>
    <w:semiHidden/>
    <w:rsid w:val="00433B0C"/>
    <w:rPr>
      <w:rFonts w:asciiTheme="majorHAnsi" w:eastAsiaTheme="majorEastAsia" w:hAnsiTheme="majorHAnsi" w:cstheme="majorBidi"/>
      <w:color w:val="546421" w:themeColor="accent6" w:themeShade="80"/>
    </w:rPr>
  </w:style>
  <w:style w:type="paragraph" w:styleId="Lgende">
    <w:name w:val="caption"/>
    <w:basedOn w:val="Normal"/>
    <w:next w:val="Normal"/>
    <w:uiPriority w:val="35"/>
    <w:semiHidden/>
    <w:unhideWhenUsed/>
    <w:qFormat/>
    <w:rsid w:val="00433B0C"/>
    <w:pPr>
      <w:spacing w:line="240" w:lineRule="auto"/>
    </w:pPr>
    <w:rPr>
      <w:b/>
      <w:bCs/>
      <w:smallCaps/>
      <w:color w:val="0F6FC6" w:themeColor="accent1"/>
      <w:spacing w:val="6"/>
    </w:rPr>
  </w:style>
  <w:style w:type="paragraph" w:styleId="Titre">
    <w:name w:val="Title"/>
    <w:basedOn w:val="Normal"/>
    <w:next w:val="Normal"/>
    <w:link w:val="TitreCar"/>
    <w:uiPriority w:val="10"/>
    <w:qFormat/>
    <w:rsid w:val="00873499"/>
    <w:pPr>
      <w:spacing w:after="0" w:line="240" w:lineRule="auto"/>
      <w:contextualSpacing/>
      <w:jc w:val="center"/>
    </w:pPr>
    <w:rPr>
      <w:rFonts w:asciiTheme="majorHAnsi" w:eastAsiaTheme="majorEastAsia" w:hAnsiTheme="majorHAnsi" w:cstheme="majorBidi"/>
      <w:color w:val="0B5294" w:themeColor="accent1" w:themeShade="BF"/>
      <w:spacing w:val="-10"/>
      <w:sz w:val="52"/>
      <w:szCs w:val="52"/>
    </w:rPr>
  </w:style>
  <w:style w:type="character" w:customStyle="1" w:styleId="TitreCar">
    <w:name w:val="Titre Car"/>
    <w:basedOn w:val="Policepardfaut"/>
    <w:link w:val="Titre"/>
    <w:uiPriority w:val="10"/>
    <w:rsid w:val="00873499"/>
    <w:rPr>
      <w:rFonts w:asciiTheme="majorHAnsi" w:eastAsiaTheme="majorEastAsia" w:hAnsiTheme="majorHAnsi" w:cstheme="majorBidi"/>
      <w:color w:val="0B5294" w:themeColor="accent1" w:themeShade="BF"/>
      <w:spacing w:val="-10"/>
      <w:sz w:val="52"/>
      <w:szCs w:val="52"/>
    </w:rPr>
  </w:style>
  <w:style w:type="paragraph" w:styleId="Sous-titre">
    <w:name w:val="Subtitle"/>
    <w:basedOn w:val="Normal"/>
    <w:next w:val="Normal"/>
    <w:link w:val="Sous-titreCar"/>
    <w:uiPriority w:val="11"/>
    <w:qFormat/>
    <w:rsid w:val="00433B0C"/>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33B0C"/>
    <w:rPr>
      <w:rFonts w:asciiTheme="majorHAnsi" w:eastAsiaTheme="majorEastAsia" w:hAnsiTheme="majorHAnsi" w:cstheme="majorBidi"/>
    </w:rPr>
  </w:style>
  <w:style w:type="character" w:styleId="lev">
    <w:name w:val="Strong"/>
    <w:basedOn w:val="Policepardfaut"/>
    <w:uiPriority w:val="22"/>
    <w:qFormat/>
    <w:rsid w:val="00433B0C"/>
    <w:rPr>
      <w:b/>
      <w:bCs/>
    </w:rPr>
  </w:style>
  <w:style w:type="character" w:styleId="Accentuation">
    <w:name w:val="Emphasis"/>
    <w:basedOn w:val="Policepardfaut"/>
    <w:uiPriority w:val="20"/>
    <w:qFormat/>
    <w:rsid w:val="00433B0C"/>
    <w:rPr>
      <w:i/>
      <w:iCs/>
    </w:rPr>
  </w:style>
  <w:style w:type="paragraph" w:styleId="Sansinterligne">
    <w:name w:val="No Spacing"/>
    <w:uiPriority w:val="1"/>
    <w:qFormat/>
    <w:rsid w:val="00433B0C"/>
    <w:pPr>
      <w:spacing w:after="0" w:line="240" w:lineRule="auto"/>
    </w:pPr>
  </w:style>
  <w:style w:type="paragraph" w:styleId="Citation">
    <w:name w:val="Quote"/>
    <w:basedOn w:val="Normal"/>
    <w:next w:val="Normal"/>
    <w:link w:val="CitationCar"/>
    <w:uiPriority w:val="29"/>
    <w:qFormat/>
    <w:rsid w:val="00433B0C"/>
    <w:pPr>
      <w:spacing w:before="120"/>
      <w:ind w:left="720" w:right="720"/>
      <w:jc w:val="center"/>
    </w:pPr>
    <w:rPr>
      <w:i/>
      <w:iCs/>
    </w:rPr>
  </w:style>
  <w:style w:type="character" w:customStyle="1" w:styleId="CitationCar">
    <w:name w:val="Citation Car"/>
    <w:basedOn w:val="Policepardfaut"/>
    <w:link w:val="Citation"/>
    <w:uiPriority w:val="29"/>
    <w:rsid w:val="00433B0C"/>
    <w:rPr>
      <w:i/>
      <w:iCs/>
    </w:rPr>
  </w:style>
  <w:style w:type="paragraph" w:styleId="Citationintense">
    <w:name w:val="Intense Quote"/>
    <w:basedOn w:val="Normal"/>
    <w:next w:val="Normal"/>
    <w:link w:val="CitationintenseCar"/>
    <w:uiPriority w:val="30"/>
    <w:qFormat/>
    <w:rsid w:val="00433B0C"/>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CitationintenseCar">
    <w:name w:val="Citation intense Car"/>
    <w:basedOn w:val="Policepardfaut"/>
    <w:link w:val="Citationintense"/>
    <w:uiPriority w:val="30"/>
    <w:rsid w:val="00433B0C"/>
    <w:rPr>
      <w:rFonts w:asciiTheme="majorHAnsi" w:eastAsiaTheme="majorEastAsia" w:hAnsiTheme="majorHAnsi" w:cstheme="majorBidi"/>
      <w:color w:val="0F6FC6" w:themeColor="accent1"/>
      <w:sz w:val="24"/>
      <w:szCs w:val="24"/>
    </w:rPr>
  </w:style>
  <w:style w:type="character" w:styleId="Accentuationlgre">
    <w:name w:val="Subtle Emphasis"/>
    <w:basedOn w:val="Policepardfaut"/>
    <w:uiPriority w:val="19"/>
    <w:qFormat/>
    <w:rsid w:val="00433B0C"/>
    <w:rPr>
      <w:i/>
      <w:iCs/>
      <w:color w:val="404040" w:themeColor="text1" w:themeTint="BF"/>
    </w:rPr>
  </w:style>
  <w:style w:type="character" w:styleId="Accentuationintense">
    <w:name w:val="Intense Emphasis"/>
    <w:basedOn w:val="Policepardfaut"/>
    <w:uiPriority w:val="21"/>
    <w:qFormat/>
    <w:rsid w:val="00433B0C"/>
    <w:rPr>
      <w:b w:val="0"/>
      <w:bCs w:val="0"/>
      <w:i/>
      <w:iCs/>
      <w:color w:val="0F6FC6" w:themeColor="accent1"/>
    </w:rPr>
  </w:style>
  <w:style w:type="character" w:styleId="Rfrencelgre">
    <w:name w:val="Subtle Reference"/>
    <w:basedOn w:val="Policepardfaut"/>
    <w:uiPriority w:val="31"/>
    <w:qFormat/>
    <w:rsid w:val="00433B0C"/>
    <w:rPr>
      <w:smallCaps/>
      <w:color w:val="404040" w:themeColor="text1" w:themeTint="BF"/>
      <w:u w:val="single" w:color="7F7F7F" w:themeColor="text1" w:themeTint="80"/>
    </w:rPr>
  </w:style>
  <w:style w:type="character" w:styleId="Rfrenceintense">
    <w:name w:val="Intense Reference"/>
    <w:basedOn w:val="Policepardfaut"/>
    <w:uiPriority w:val="32"/>
    <w:qFormat/>
    <w:rsid w:val="00433B0C"/>
    <w:rPr>
      <w:b/>
      <w:bCs/>
      <w:smallCaps/>
      <w:color w:val="0F6FC6" w:themeColor="accent1"/>
      <w:spacing w:val="5"/>
      <w:u w:val="single"/>
    </w:rPr>
  </w:style>
  <w:style w:type="character" w:styleId="Titredulivre">
    <w:name w:val="Book Title"/>
    <w:basedOn w:val="Policepardfaut"/>
    <w:uiPriority w:val="33"/>
    <w:qFormat/>
    <w:rsid w:val="00433B0C"/>
    <w:rPr>
      <w:b/>
      <w:bCs/>
      <w:smallCaps/>
    </w:rPr>
  </w:style>
  <w:style w:type="paragraph" w:styleId="En-ttedetabledesmatires">
    <w:name w:val="TOC Heading"/>
    <w:basedOn w:val="Titre1"/>
    <w:next w:val="Normal"/>
    <w:uiPriority w:val="39"/>
    <w:semiHidden/>
    <w:unhideWhenUsed/>
    <w:qFormat/>
    <w:rsid w:val="00433B0C"/>
    <w:pPr>
      <w:outlineLvl w:val="9"/>
    </w:pPr>
  </w:style>
  <w:style w:type="paragraph" w:styleId="En-tte">
    <w:name w:val="header"/>
    <w:basedOn w:val="Normal"/>
    <w:link w:val="En-tteCar"/>
    <w:uiPriority w:val="99"/>
    <w:unhideWhenUsed/>
    <w:rsid w:val="00873499"/>
    <w:pPr>
      <w:tabs>
        <w:tab w:val="center" w:pos="4536"/>
        <w:tab w:val="right" w:pos="9072"/>
      </w:tabs>
      <w:spacing w:after="0" w:line="240" w:lineRule="auto"/>
    </w:pPr>
  </w:style>
  <w:style w:type="character" w:customStyle="1" w:styleId="En-tteCar">
    <w:name w:val="En-tête Car"/>
    <w:basedOn w:val="Policepardfaut"/>
    <w:link w:val="En-tte"/>
    <w:uiPriority w:val="99"/>
    <w:rsid w:val="00873499"/>
  </w:style>
  <w:style w:type="paragraph" w:styleId="Pieddepage">
    <w:name w:val="footer"/>
    <w:basedOn w:val="Normal"/>
    <w:link w:val="PieddepageCar"/>
    <w:uiPriority w:val="99"/>
    <w:unhideWhenUsed/>
    <w:rsid w:val="008734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99"/>
  </w:style>
  <w:style w:type="table" w:styleId="TableauGrille2">
    <w:name w:val="Grid Table 2"/>
    <w:basedOn w:val="TableauNormal"/>
    <w:uiPriority w:val="47"/>
    <w:rsid w:val="00583C70"/>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edebulles">
    <w:name w:val="Balloon Text"/>
    <w:basedOn w:val="Normal"/>
    <w:link w:val="TextedebullesCar"/>
    <w:uiPriority w:val="99"/>
    <w:semiHidden/>
    <w:unhideWhenUsed/>
    <w:rsid w:val="003A4C4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A4C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15:05:22.421"/>
    </inkml:context>
    <inkml:brush xml:id="br0">
      <inkml:brushProperty name="width" value="0.1" units="cm"/>
      <inkml:brushProperty name="height" value="0.1" units="cm"/>
      <inkml:brushProperty name="color" value="#333333"/>
    </inkml:brush>
  </inkml:definitions>
  <inkml:trace contextRef="#ctx0" brushRef="#br0">0 0 6787,'0'0'0</inkml:trace>
</inkml:ink>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arallax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1854</Words>
  <Characters>10201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Christophe</dc:creator>
  <cp:keywords/>
  <dc:description/>
  <cp:lastModifiedBy>Aurélie Bodart</cp:lastModifiedBy>
  <cp:revision>3</cp:revision>
  <dcterms:created xsi:type="dcterms:W3CDTF">2020-03-31T08:28:00Z</dcterms:created>
  <dcterms:modified xsi:type="dcterms:W3CDTF">2020-03-31T16:58:00Z</dcterms:modified>
</cp:coreProperties>
</file>